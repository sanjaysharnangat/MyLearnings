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45F" w:rsidRDefault="0089745F" w:rsidP="00E4305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sidRPr="00FF6FC3">
        <w:rPr>
          <w:rStyle w:val="Strong"/>
          <w:rFonts w:ascii="Arial" w:hAnsi="Arial" w:cs="Arial"/>
          <w:color w:val="3A3A3A"/>
          <w:sz w:val="26"/>
          <w:szCs w:val="23"/>
          <w:bdr w:val="none" w:sz="0" w:space="0" w:color="auto" w:frame="1"/>
        </w:rPr>
        <w:t>What is Penetration Testing</w:t>
      </w:r>
      <w:r w:rsidR="00CF5C5B">
        <w:rPr>
          <w:rStyle w:val="Strong"/>
          <w:rFonts w:ascii="Arial" w:hAnsi="Arial" w:cs="Arial"/>
          <w:color w:val="3A3A3A"/>
          <w:sz w:val="26"/>
          <w:szCs w:val="23"/>
          <w:bdr w:val="none" w:sz="0" w:space="0" w:color="auto" w:frame="1"/>
        </w:rPr>
        <w:t>?</w:t>
      </w:r>
    </w:p>
    <w:p w:rsidR="00E43055" w:rsidRDefault="00E43055" w:rsidP="00E4305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Pr>
          <w:rStyle w:val="Strong"/>
          <w:rFonts w:ascii="Arial" w:hAnsi="Arial" w:cs="Arial"/>
          <w:color w:val="3A3A3A"/>
          <w:sz w:val="26"/>
          <w:szCs w:val="23"/>
          <w:bdr w:val="none" w:sz="0" w:space="0" w:color="auto" w:frame="1"/>
        </w:rPr>
        <w:t>or</w:t>
      </w:r>
    </w:p>
    <w:p w:rsidR="00CF5C5B" w:rsidRDefault="00CF5C5B" w:rsidP="00E43055">
      <w:pPr>
        <w:pStyle w:val="NormalWeb"/>
        <w:shd w:val="clear" w:color="auto" w:fill="FFFFFF"/>
        <w:spacing w:before="0" w:beforeAutospacing="0" w:after="0" w:afterAutospacing="0" w:line="360" w:lineRule="auto"/>
        <w:jc w:val="center"/>
        <w:rPr>
          <w:rStyle w:val="Strong"/>
          <w:rFonts w:ascii="Arial" w:hAnsi="Arial" w:cs="Arial"/>
          <w:color w:val="3A3A3A"/>
          <w:sz w:val="26"/>
          <w:szCs w:val="23"/>
          <w:bdr w:val="none" w:sz="0" w:space="0" w:color="auto" w:frame="1"/>
        </w:rPr>
      </w:pPr>
      <w:r>
        <w:rPr>
          <w:rStyle w:val="Strong"/>
          <w:rFonts w:ascii="Arial" w:hAnsi="Arial" w:cs="Arial"/>
          <w:color w:val="3A3A3A"/>
          <w:sz w:val="26"/>
          <w:szCs w:val="23"/>
          <w:bdr w:val="none" w:sz="0" w:space="0" w:color="auto" w:frame="1"/>
        </w:rPr>
        <w:t>Understanding penetration testing</w:t>
      </w:r>
    </w:p>
    <w:p w:rsidR="00BF608F" w:rsidRDefault="00BF608F" w:rsidP="00FF6FC3">
      <w:pPr>
        <w:pStyle w:val="NormalWeb"/>
        <w:shd w:val="clear" w:color="auto" w:fill="FFFFFF"/>
        <w:spacing w:before="0" w:beforeAutospacing="0" w:after="0" w:afterAutospacing="0" w:line="360" w:lineRule="auto"/>
        <w:rPr>
          <w:rStyle w:val="Strong"/>
          <w:rFonts w:ascii="Arial" w:hAnsi="Arial" w:cs="Arial"/>
          <w:color w:val="3A3A3A"/>
          <w:sz w:val="26"/>
          <w:szCs w:val="23"/>
          <w:bdr w:val="none" w:sz="0" w:space="0" w:color="auto" w:frame="1"/>
        </w:rPr>
      </w:pPr>
    </w:p>
    <w:p w:rsidR="00BF608F" w:rsidRPr="00FF6FC3" w:rsidRDefault="00BF608F" w:rsidP="00FF6FC3">
      <w:pPr>
        <w:pStyle w:val="NormalWeb"/>
        <w:shd w:val="clear" w:color="auto" w:fill="FFFFFF"/>
        <w:spacing w:before="0" w:beforeAutospacing="0" w:after="0" w:afterAutospacing="0" w:line="360" w:lineRule="auto"/>
        <w:rPr>
          <w:rFonts w:ascii="Arial" w:hAnsi="Arial" w:cs="Arial"/>
          <w:color w:val="3A3A3A"/>
          <w:sz w:val="26"/>
          <w:szCs w:val="23"/>
        </w:rPr>
      </w:pPr>
    </w:p>
    <w:p w:rsidR="0089745F" w:rsidRPr="00FF6FC3" w:rsidRDefault="0089745F" w:rsidP="00FF6FC3">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It’s the process to identify security vulnerabilities in an application by evaluating the system or network with various malicious techniques. The weak points of a system are exploited in this process through an authorized simulated attack.</w:t>
      </w:r>
    </w:p>
    <w:p w:rsidR="0089745F" w:rsidRPr="00FF6FC3" w:rsidRDefault="0089745F" w:rsidP="00FF6FC3">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The purpose of this test is to secure important data from outsiders like hackers who can have unauthorized access to the system. Once the vulnerability is identified it is used to exploit the system in order to gain access to sensitive information.</w:t>
      </w:r>
    </w:p>
    <w:p w:rsidR="0089745F" w:rsidRPr="00FF6FC3" w:rsidRDefault="0089745F" w:rsidP="00FF6FC3">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A penetration test is also known as pen test and a penetration tester is also referred as an ethical hacker</w:t>
      </w:r>
    </w:p>
    <w:p w:rsidR="0089745F" w:rsidRPr="00FF6FC3" w:rsidRDefault="0089745F" w:rsidP="00FF6FC3">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We can figure out the vulnerabilities of a computer system, a web application or a network through penetration testing.</w:t>
      </w:r>
    </w:p>
    <w:p w:rsidR="0089745F" w:rsidRPr="00FF6FC3" w:rsidRDefault="0089745F" w:rsidP="00FF6FC3">
      <w:pPr>
        <w:pStyle w:val="NormalWeb"/>
        <w:shd w:val="clear" w:color="auto" w:fill="FFFFFF"/>
        <w:spacing w:before="0" w:beforeAutospacing="0" w:after="336" w:afterAutospacing="0" w:line="360" w:lineRule="auto"/>
        <w:rPr>
          <w:rFonts w:ascii="Arial" w:hAnsi="Arial" w:cs="Arial"/>
          <w:color w:val="3A3A3A"/>
          <w:sz w:val="26"/>
          <w:szCs w:val="23"/>
        </w:rPr>
      </w:pPr>
      <w:r w:rsidRPr="00FF6FC3">
        <w:rPr>
          <w:rFonts w:ascii="Arial" w:hAnsi="Arial" w:cs="Arial"/>
          <w:color w:val="3A3A3A"/>
          <w:sz w:val="26"/>
          <w:szCs w:val="23"/>
        </w:rPr>
        <w:t>A penetration test tells whether the existing defensive measures employed on the system are strong enough to prevent any security breaches. Penetration test reports also suggest the countermeasures that can be taken to reduce the risk of the system being hacked.</w:t>
      </w:r>
    </w:p>
    <w:p w:rsidR="00BF2BCB" w:rsidRPr="00BF2BCB" w:rsidRDefault="00BF2BCB" w:rsidP="00FF6FC3">
      <w:pPr>
        <w:shd w:val="clear" w:color="auto" w:fill="FFFFFF"/>
        <w:spacing w:after="0" w:line="360" w:lineRule="auto"/>
        <w:outlineLvl w:val="2"/>
        <w:rPr>
          <w:rFonts w:ascii="Arial" w:eastAsia="Times New Roman" w:hAnsi="Arial" w:cs="Arial"/>
          <w:color w:val="3A3A3A"/>
          <w:sz w:val="26"/>
          <w:szCs w:val="33"/>
        </w:rPr>
      </w:pPr>
      <w:r w:rsidRPr="00BF2BCB">
        <w:rPr>
          <w:rFonts w:ascii="Arial" w:eastAsia="Times New Roman" w:hAnsi="Arial" w:cs="Arial"/>
          <w:color w:val="3A3A3A"/>
          <w:sz w:val="26"/>
          <w:szCs w:val="33"/>
          <w:bdr w:val="none" w:sz="0" w:space="0" w:color="auto" w:frame="1"/>
        </w:rPr>
        <w:t>Causes of vulnerabilities</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Design and development errors</w:t>
      </w:r>
      <w:r w:rsidRPr="00BF2BCB">
        <w:rPr>
          <w:rFonts w:ascii="Arial" w:eastAsia="Times New Roman" w:hAnsi="Arial" w:cs="Arial"/>
          <w:color w:val="3A3A3A"/>
          <w:sz w:val="26"/>
          <w:szCs w:val="23"/>
        </w:rPr>
        <w:t>: There can be flaws in the design of hardware and software. These bugs can put your business-critical data at the risk of exposure.</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Poor system configuration</w:t>
      </w:r>
      <w:r w:rsidRPr="00BF2BCB">
        <w:rPr>
          <w:rFonts w:ascii="Arial" w:eastAsia="Times New Roman" w:hAnsi="Arial" w:cs="Arial"/>
          <w:color w:val="3A3A3A"/>
          <w:sz w:val="26"/>
          <w:szCs w:val="23"/>
        </w:rPr>
        <w:t>: This is another cause of vulnerability. If the system is poorly configured, then it can introduce loopholes through which attackers can enter into the system &amp; steal the information.</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Human errors</w:t>
      </w:r>
      <w:r w:rsidRPr="00BF2BCB">
        <w:rPr>
          <w:rFonts w:ascii="Arial" w:eastAsia="Times New Roman" w:hAnsi="Arial" w:cs="Arial"/>
          <w:color w:val="3A3A3A"/>
          <w:sz w:val="26"/>
          <w:szCs w:val="23"/>
        </w:rPr>
        <w:t>: Human factors like improper disposal of documents, leaving the documents unattended, coding errors, insider threats, sharing passwords over phishing sites, etc. can lead to security breaches.</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Connectivity</w:t>
      </w:r>
      <w:r w:rsidRPr="00BF2BCB">
        <w:rPr>
          <w:rFonts w:ascii="Arial" w:eastAsia="Times New Roman" w:hAnsi="Arial" w:cs="Arial"/>
          <w:color w:val="3A3A3A"/>
          <w:sz w:val="26"/>
          <w:szCs w:val="23"/>
        </w:rPr>
        <w:t>: If the system is connected to an unsecured network (open connections) then it comes in the reach of hackers.</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Complexity</w:t>
      </w:r>
      <w:r w:rsidRPr="00BF2BCB">
        <w:rPr>
          <w:rFonts w:ascii="Arial" w:eastAsia="Times New Roman" w:hAnsi="Arial" w:cs="Arial"/>
          <w:color w:val="3A3A3A"/>
          <w:sz w:val="26"/>
          <w:szCs w:val="23"/>
        </w:rPr>
        <w:t>: The security vulnerability rises in proportion to the complexity of a system. The more features a system has, the more chances of the system being attacked.</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Passwords</w:t>
      </w:r>
      <w:r w:rsidRPr="00BF2BCB">
        <w:rPr>
          <w:rFonts w:ascii="Arial" w:eastAsia="Times New Roman" w:hAnsi="Arial" w:cs="Arial"/>
          <w:color w:val="3A3A3A"/>
          <w:sz w:val="26"/>
          <w:szCs w:val="23"/>
        </w:rPr>
        <w:t>: Passwords are used to prevent unauthorized access. They should be strong enough that no one can guess your password. Passwords should not be shared with anyone at any cost and passwords should be changed periodically. In spite of these instructions, at times people reveal their passwords to others, write them down somewhere and keep easy passwords that can be guessed.</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User Input</w:t>
      </w:r>
      <w:r w:rsidRPr="00BF2BCB">
        <w:rPr>
          <w:rFonts w:ascii="Arial" w:eastAsia="Times New Roman" w:hAnsi="Arial" w:cs="Arial"/>
          <w:color w:val="3A3A3A"/>
          <w:sz w:val="26"/>
          <w:szCs w:val="23"/>
        </w:rPr>
        <w:t>: You must have heard of SQL injection, buffer overflows, etc. The data received electronically through these methods can be used to attack the receiving system.</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Management</w:t>
      </w:r>
      <w:r w:rsidRPr="00BF2BCB">
        <w:rPr>
          <w:rFonts w:ascii="Arial" w:eastAsia="Times New Roman" w:hAnsi="Arial" w:cs="Arial"/>
          <w:color w:val="3A3A3A"/>
          <w:sz w:val="26"/>
          <w:szCs w:val="23"/>
        </w:rPr>
        <w:t>: Security is hard &amp; expensive to manage. Sometimes organizations lack behind in proper risk management and hence vulnerability gets induced in the system.</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Lack of training to staff</w:t>
      </w:r>
      <w:r w:rsidRPr="00BF2BCB">
        <w:rPr>
          <w:rFonts w:ascii="Arial" w:eastAsia="Times New Roman" w:hAnsi="Arial" w:cs="Arial"/>
          <w:color w:val="3A3A3A"/>
          <w:sz w:val="26"/>
          <w:szCs w:val="23"/>
        </w:rPr>
        <w:t>: This leads to human errors and other vulnerabilities.</w:t>
      </w:r>
    </w:p>
    <w:p w:rsidR="00BF2BCB" w:rsidRPr="00BF2BCB" w:rsidRDefault="00BF2BCB" w:rsidP="00FF6FC3">
      <w:pPr>
        <w:numPr>
          <w:ilvl w:val="0"/>
          <w:numId w:val="1"/>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Communication</w:t>
      </w:r>
      <w:r w:rsidRPr="00BF2BCB">
        <w:rPr>
          <w:rFonts w:ascii="Arial" w:eastAsia="Times New Roman" w:hAnsi="Arial" w:cs="Arial"/>
          <w:color w:val="3A3A3A"/>
          <w:sz w:val="26"/>
          <w:szCs w:val="23"/>
        </w:rPr>
        <w:t>: Channels like mobile network, internet, telephone opens up security theft scope.</w:t>
      </w:r>
    </w:p>
    <w:p w:rsidR="008105FB" w:rsidRDefault="008105FB" w:rsidP="00FF6FC3">
      <w:pPr>
        <w:shd w:val="clear" w:color="auto" w:fill="FFFFFF"/>
        <w:spacing w:after="0" w:line="360" w:lineRule="auto"/>
        <w:outlineLvl w:val="2"/>
        <w:rPr>
          <w:rFonts w:ascii="Arial" w:eastAsia="Times New Roman" w:hAnsi="Arial" w:cs="Arial"/>
          <w:color w:val="3A3A3A"/>
          <w:sz w:val="26"/>
          <w:szCs w:val="33"/>
          <w:bdr w:val="none" w:sz="0" w:space="0" w:color="auto" w:frame="1"/>
        </w:rPr>
      </w:pPr>
    </w:p>
    <w:p w:rsidR="008105FB" w:rsidRDefault="008105FB" w:rsidP="00FF6FC3">
      <w:pPr>
        <w:shd w:val="clear" w:color="auto" w:fill="FFFFFF"/>
        <w:spacing w:after="0" w:line="360" w:lineRule="auto"/>
        <w:outlineLvl w:val="2"/>
        <w:rPr>
          <w:rFonts w:ascii="Arial" w:eastAsia="Times New Roman" w:hAnsi="Arial" w:cs="Arial"/>
          <w:color w:val="3A3A3A"/>
          <w:sz w:val="26"/>
          <w:szCs w:val="33"/>
          <w:bdr w:val="none" w:sz="0" w:space="0" w:color="auto" w:frame="1"/>
        </w:rPr>
      </w:pPr>
    </w:p>
    <w:p w:rsidR="00BF2BCB" w:rsidRPr="00BF2BCB" w:rsidRDefault="00BF2BCB" w:rsidP="00FF6FC3">
      <w:pPr>
        <w:shd w:val="clear" w:color="auto" w:fill="FFFFFF"/>
        <w:spacing w:after="0" w:line="360" w:lineRule="auto"/>
        <w:outlineLvl w:val="2"/>
        <w:rPr>
          <w:rFonts w:ascii="Arial" w:eastAsia="Times New Roman" w:hAnsi="Arial" w:cs="Arial"/>
          <w:b/>
          <w:color w:val="3A3A3A"/>
          <w:sz w:val="26"/>
          <w:szCs w:val="33"/>
        </w:rPr>
      </w:pPr>
      <w:r w:rsidRPr="00BF2BCB">
        <w:rPr>
          <w:rFonts w:ascii="Arial" w:eastAsia="Times New Roman" w:hAnsi="Arial" w:cs="Arial"/>
          <w:b/>
          <w:color w:val="3A3A3A"/>
          <w:sz w:val="26"/>
          <w:szCs w:val="33"/>
          <w:bdr w:val="none" w:sz="0" w:space="0" w:color="auto" w:frame="1"/>
        </w:rPr>
        <w:lastRenderedPageBreak/>
        <w:t>Why Penetration testing?</w:t>
      </w:r>
    </w:p>
    <w:p w:rsidR="00BF2BCB" w:rsidRPr="00BF2BCB" w:rsidRDefault="00BF2BCB" w:rsidP="00FF6FC3">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You must have heard of the WannaCry ransomware attack that started in May 2017. It locked more than 2 lakh computers around the world and demanded ransom payments in the Bitcoin cryptocurrency. This attack has affected many big organizations around the globe.</w:t>
      </w:r>
    </w:p>
    <w:p w:rsidR="00BF2BCB" w:rsidRPr="00BF2BCB" w:rsidRDefault="00BF2BCB" w:rsidP="00FF6FC3">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With such massive &amp; dangerous cyber-attacks happening these days, it has become unavoidable to do penetration testing on regular intervals to protect the information systems against security breaches.</w:t>
      </w:r>
    </w:p>
    <w:p w:rsidR="00BF2BCB" w:rsidRPr="00BF2BCB" w:rsidRDefault="00BF2BCB" w:rsidP="00FF6FC3">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So, penetration testing is mainly required because:</w:t>
      </w:r>
    </w:p>
    <w:p w:rsidR="00BF2BCB" w:rsidRPr="00BF2BCB" w:rsidRDefault="00BF2BCB" w:rsidP="00FF6FC3">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 Financial or critical data must be secured while transferring it between different systems or over the network.</w:t>
      </w:r>
      <w:r w:rsidRPr="00BF2BCB">
        <w:rPr>
          <w:rFonts w:ascii="Arial" w:eastAsia="Times New Roman" w:hAnsi="Arial" w:cs="Arial"/>
          <w:color w:val="3A3A3A"/>
          <w:sz w:val="26"/>
          <w:szCs w:val="23"/>
        </w:rPr>
        <w:br/>
        <w:t>– Many clients are asking for pen testing as part of the software release cycle.</w:t>
      </w:r>
      <w:r w:rsidRPr="00BF2BCB">
        <w:rPr>
          <w:rFonts w:ascii="Arial" w:eastAsia="Times New Roman" w:hAnsi="Arial" w:cs="Arial"/>
          <w:color w:val="3A3A3A"/>
          <w:sz w:val="26"/>
          <w:szCs w:val="23"/>
        </w:rPr>
        <w:br/>
        <w:t>– To secure user data.</w:t>
      </w:r>
      <w:r w:rsidRPr="00BF2BCB">
        <w:rPr>
          <w:rFonts w:ascii="Arial" w:eastAsia="Times New Roman" w:hAnsi="Arial" w:cs="Arial"/>
          <w:color w:val="3A3A3A"/>
          <w:sz w:val="26"/>
          <w:szCs w:val="23"/>
        </w:rPr>
        <w:br/>
        <w:t>– To find security vulnerabilities in an application.</w:t>
      </w:r>
      <w:r w:rsidRPr="00BF2BCB">
        <w:rPr>
          <w:rFonts w:ascii="Arial" w:eastAsia="Times New Roman" w:hAnsi="Arial" w:cs="Arial"/>
          <w:color w:val="3A3A3A"/>
          <w:sz w:val="26"/>
          <w:szCs w:val="23"/>
        </w:rPr>
        <w:br/>
        <w:t>– To discover loopholes in the system.</w:t>
      </w:r>
      <w:r w:rsidRPr="00BF2BCB">
        <w:rPr>
          <w:rFonts w:ascii="Arial" w:eastAsia="Times New Roman" w:hAnsi="Arial" w:cs="Arial"/>
          <w:color w:val="3A3A3A"/>
          <w:sz w:val="26"/>
          <w:szCs w:val="23"/>
        </w:rPr>
        <w:br/>
        <w:t>– To assess the business impact of successful attacks.</w:t>
      </w:r>
      <w:r w:rsidRPr="00BF2BCB">
        <w:rPr>
          <w:rFonts w:ascii="Arial" w:eastAsia="Times New Roman" w:hAnsi="Arial" w:cs="Arial"/>
          <w:color w:val="3A3A3A"/>
          <w:sz w:val="26"/>
          <w:szCs w:val="23"/>
        </w:rPr>
        <w:br/>
        <w:t>– To meet the information security compliance in the organization.</w:t>
      </w:r>
      <w:r w:rsidRPr="00BF2BCB">
        <w:rPr>
          <w:rFonts w:ascii="Arial" w:eastAsia="Times New Roman" w:hAnsi="Arial" w:cs="Arial"/>
          <w:color w:val="3A3A3A"/>
          <w:sz w:val="26"/>
          <w:szCs w:val="23"/>
        </w:rPr>
        <w:br/>
        <w:t>– To implement effective security strategy in the organization.</w:t>
      </w:r>
    </w:p>
    <w:p w:rsidR="00BF2BCB" w:rsidRPr="00BF2BCB" w:rsidRDefault="00BF2BCB" w:rsidP="00FF6FC3">
      <w:pPr>
        <w:shd w:val="clear" w:color="auto" w:fill="FFFFFF"/>
        <w:spacing w:after="336" w:line="360" w:lineRule="auto"/>
        <w:rPr>
          <w:rFonts w:ascii="Arial" w:eastAsia="Times New Roman" w:hAnsi="Arial" w:cs="Arial"/>
          <w:color w:val="3A3A3A"/>
          <w:sz w:val="26"/>
          <w:szCs w:val="23"/>
        </w:rPr>
      </w:pPr>
      <w:r w:rsidRPr="00BF2BCB">
        <w:rPr>
          <w:rFonts w:ascii="Arial" w:eastAsia="Times New Roman" w:hAnsi="Arial" w:cs="Arial"/>
          <w:color w:val="3A3A3A"/>
          <w:sz w:val="26"/>
          <w:szCs w:val="23"/>
        </w:rPr>
        <w:t>It’s very important for any organization to identify security issues present in internal network and computers. Using this information organization can plan a defense against any hacking attempt. User privacy and data security are the biggest concerns nowadays. Imagine if any hacker manages to get user details of social networking site like Facebook. The organization can face legal issues due to a small loophole left in a software system. Hence, big organizations are looking for PCI (Payment Card Industry) compliance certifications before doing any business with third-party clients.</w:t>
      </w:r>
    </w:p>
    <w:p w:rsidR="00BF2BCB" w:rsidRPr="00BF2BCB" w:rsidRDefault="00BF2BCB" w:rsidP="00FF6FC3">
      <w:pPr>
        <w:shd w:val="clear" w:color="auto" w:fill="FFFFFF"/>
        <w:spacing w:after="0" w:line="360" w:lineRule="auto"/>
        <w:outlineLvl w:val="2"/>
        <w:rPr>
          <w:rFonts w:ascii="Arial" w:eastAsia="Times New Roman" w:hAnsi="Arial" w:cs="Arial"/>
          <w:color w:val="3A3A3A"/>
          <w:sz w:val="26"/>
          <w:szCs w:val="33"/>
        </w:rPr>
      </w:pPr>
      <w:r w:rsidRPr="00BF2BCB">
        <w:rPr>
          <w:rFonts w:ascii="Arial" w:eastAsia="Times New Roman" w:hAnsi="Arial" w:cs="Arial"/>
          <w:color w:val="3A3A3A"/>
          <w:sz w:val="26"/>
          <w:szCs w:val="33"/>
          <w:bdr w:val="none" w:sz="0" w:space="0" w:color="auto" w:frame="1"/>
        </w:rPr>
        <w:lastRenderedPageBreak/>
        <w:t>What should be tested?</w:t>
      </w:r>
    </w:p>
    <w:p w:rsidR="00EA6482" w:rsidRPr="00EA6482" w:rsidRDefault="00EA6482" w:rsidP="00FF6FC3">
      <w:pPr>
        <w:numPr>
          <w:ilvl w:val="0"/>
          <w:numId w:val="2"/>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Software (Operating system, services, application)</w:t>
      </w:r>
    </w:p>
    <w:p w:rsidR="00EA6482" w:rsidRPr="00EA6482" w:rsidRDefault="00EA6482" w:rsidP="00FF6FC3">
      <w:pPr>
        <w:numPr>
          <w:ilvl w:val="0"/>
          <w:numId w:val="2"/>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Hardware</w:t>
      </w:r>
    </w:p>
    <w:p w:rsidR="00EA6482" w:rsidRPr="00EA6482" w:rsidRDefault="00EA6482" w:rsidP="00FF6FC3">
      <w:pPr>
        <w:numPr>
          <w:ilvl w:val="0"/>
          <w:numId w:val="2"/>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Network</w:t>
      </w:r>
    </w:p>
    <w:p w:rsidR="00EA6482" w:rsidRPr="00EA6482" w:rsidRDefault="00EA6482" w:rsidP="00FF6FC3">
      <w:pPr>
        <w:numPr>
          <w:ilvl w:val="0"/>
          <w:numId w:val="2"/>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Processes</w:t>
      </w:r>
    </w:p>
    <w:p w:rsidR="00EA6482" w:rsidRPr="00EA6482" w:rsidRDefault="00EA6482" w:rsidP="00FF6FC3">
      <w:pPr>
        <w:numPr>
          <w:ilvl w:val="0"/>
          <w:numId w:val="2"/>
        </w:num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End-user behaviour</w:t>
      </w:r>
    </w:p>
    <w:p w:rsidR="00EA6482" w:rsidRPr="00EA6482" w:rsidRDefault="00EA6482" w:rsidP="00FF6FC3">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Penetration Testing Types:</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 Social Engineering Test: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In this test, attempts are being made to make a person reveal the sensitive information like password, business-critical data, etc. These tests are mostly done through phone or internet and it targets certain helpdesks, employees &amp; processes.</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Human errors are the main causes of security vulnerability. Security standards and policies should be followed by all staff members to avoid social engineering penetration attempt. Example of these standards includes not to mention any sensitive information in the email or phone communication. Security audits can be conducted to identify and correct process flaws.</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2) Web Application Test: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Using software methods one can verify if the application is exposed to security vulnerabilities. It checks the security vulnerability of web apps and software programs positioned in the target environment.</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3) Physical Penetration Test: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Strong physical security methods are applied to protect sensitive data. This is generally used in military and government facilities. All physical network devices and access points are tested for possibilities of any security breach. This test is not much relevant to the scope of software testing.</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4) Network Services Test</w:t>
      </w:r>
      <w:r w:rsidRPr="00EA6482">
        <w:rPr>
          <w:rFonts w:ascii="Arial" w:eastAsia="Times New Roman" w:hAnsi="Arial" w:cs="Arial"/>
          <w:color w:val="3A3A3A"/>
          <w:sz w:val="26"/>
          <w:szCs w:val="23"/>
        </w:rPr>
        <w: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This is one of the most commonly performed penetration tests where the openings in the network are identified by which entry is being made in the systems on the network to check what kind of vulnerabilities are there. It can be done locally or remotely.</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5) Client-side test</w:t>
      </w:r>
      <w:r w:rsidRPr="00EA6482">
        <w:rPr>
          <w:rFonts w:ascii="Arial" w:eastAsia="Times New Roman" w:hAnsi="Arial" w:cs="Arial"/>
          <w:color w:val="3A3A3A"/>
          <w:sz w:val="26"/>
          <w:szCs w:val="23"/>
        </w:rPr>
        <w: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It aims to search and exploit vulnerabilities in client-side software programs.</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6) Remote dial-up war dial</w:t>
      </w:r>
      <w:r w:rsidRPr="00EA6482">
        <w:rPr>
          <w:rFonts w:ascii="Arial" w:eastAsia="Times New Roman" w:hAnsi="Arial" w:cs="Arial"/>
          <w:color w:val="3A3A3A"/>
          <w:sz w:val="26"/>
          <w:szCs w:val="23"/>
        </w:rPr>
        <w:t>:</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It searches for modems in the environment and tries to login to the systems connected through these modems by password guessing or brute forcing.</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7) Wireless security test</w:t>
      </w:r>
      <w:r w:rsidRPr="00EA6482">
        <w:rPr>
          <w:rFonts w:ascii="Arial" w:eastAsia="Times New Roman" w:hAnsi="Arial" w:cs="Arial"/>
          <w:color w:val="3A3A3A"/>
          <w:sz w:val="26"/>
          <w:szCs w:val="23"/>
        </w:rPr>
        <w:t>: It discovers the open, unauthorized and less secured hotspots or Wi-Fi networks and connects through them.</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The above 7 categories we have seen is one way of categorizing the types of pen tests. We can also organize the types of penetration testing into three parts as seen below:</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noProof/>
          <w:color w:val="CE0000"/>
          <w:sz w:val="26"/>
          <w:szCs w:val="23"/>
          <w:bdr w:val="none" w:sz="0" w:space="0" w:color="auto" w:frame="1"/>
        </w:rPr>
        <w:drawing>
          <wp:inline distT="0" distB="0" distL="0" distR="0">
            <wp:extent cx="3133725" cy="2533650"/>
            <wp:effectExtent l="19050" t="0" r="9525" b="0"/>
            <wp:docPr id="1" name="Picture 1" descr="Penetration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tration Testing">
                      <a:hlinkClick r:id="rId5"/>
                    </pic:cNvPr>
                    <pic:cNvPicPr>
                      <a:picLocks noChangeAspect="1" noChangeArrowheads="1"/>
                    </pic:cNvPicPr>
                  </pic:nvPicPr>
                  <pic:blipFill>
                    <a:blip r:embed="rId6"/>
                    <a:srcRect/>
                    <a:stretch>
                      <a:fillRect/>
                    </a:stretch>
                  </pic:blipFill>
                  <pic:spPr bwMode="auto">
                    <a:xfrm>
                      <a:off x="0" y="0"/>
                      <a:ext cx="3133725" cy="2533650"/>
                    </a:xfrm>
                    <a:prstGeom prst="rect">
                      <a:avLst/>
                    </a:prstGeom>
                    <a:noFill/>
                    <a:ln w="9525">
                      <a:noFill/>
                      <a:miter lim="800000"/>
                      <a:headEnd/>
                      <a:tailEnd/>
                    </a:ln>
                  </pic:spPr>
                </pic:pic>
              </a:graphicData>
            </a:graphic>
          </wp:inline>
        </w:drawing>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Let’s discuss this testing approaches one by one:</w:t>
      </w:r>
    </w:p>
    <w:p w:rsidR="00EA6482" w:rsidRPr="00EA6482" w:rsidRDefault="00EA6482" w:rsidP="00FF6FC3">
      <w:pPr>
        <w:numPr>
          <w:ilvl w:val="0"/>
          <w:numId w:val="3"/>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lastRenderedPageBreak/>
        <w:t>Black Box Penetration Testing</w:t>
      </w:r>
      <w:r w:rsidRPr="00EA6482">
        <w:rPr>
          <w:rFonts w:ascii="Arial" w:eastAsia="Times New Roman" w:hAnsi="Arial" w:cs="Arial"/>
          <w:color w:val="3A3A3A"/>
          <w:sz w:val="26"/>
          <w:szCs w:val="23"/>
        </w:rPr>
        <w:t>: In this approach, the tester assesses the target system, network or process without the knowledge of its details. They just have very high level of inputs like URL or company name using which they penetrate into the target environment. No code is being examined in this method.</w:t>
      </w:r>
    </w:p>
    <w:p w:rsidR="00EA6482" w:rsidRPr="00EA6482" w:rsidRDefault="00EA6482" w:rsidP="00FF6FC3">
      <w:pPr>
        <w:numPr>
          <w:ilvl w:val="0"/>
          <w:numId w:val="3"/>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White Box Penetration Testing</w:t>
      </w:r>
      <w:r w:rsidRPr="00EA6482">
        <w:rPr>
          <w:rFonts w:ascii="Arial" w:eastAsia="Times New Roman" w:hAnsi="Arial" w:cs="Arial"/>
          <w:color w:val="3A3A3A"/>
          <w:sz w:val="26"/>
          <w:szCs w:val="23"/>
        </w:rPr>
        <w:t>: In this approach, the tester is equipped with complete details about the target environment – Systems, network, OS, IP address, source code, schema, etc. It examines the code and finds out design &amp; development errors. It is a simulation of internal security attack.</w:t>
      </w:r>
    </w:p>
    <w:p w:rsidR="00EA6482" w:rsidRPr="00EA6482" w:rsidRDefault="00EA6482" w:rsidP="00FF6FC3">
      <w:pPr>
        <w:numPr>
          <w:ilvl w:val="0"/>
          <w:numId w:val="3"/>
        </w:num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Grey Box Penetration Testing</w:t>
      </w:r>
      <w:r w:rsidRPr="00EA6482">
        <w:rPr>
          <w:rFonts w:ascii="Arial" w:eastAsia="Times New Roman" w:hAnsi="Arial" w:cs="Arial"/>
          <w:color w:val="3A3A3A"/>
          <w:sz w:val="26"/>
          <w:szCs w:val="23"/>
        </w:rPr>
        <w:t>: In this approach, the tester has limited details about the target environment. It is a simulation of external security attack.</w:t>
      </w:r>
    </w:p>
    <w:p w:rsidR="00EA6482" w:rsidRPr="00EA6482" w:rsidRDefault="00EA6482" w:rsidP="00FF6FC3">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Pen Testing Techniques:</w:t>
      </w:r>
    </w:p>
    <w:p w:rsidR="007762F1"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w:t>
      </w:r>
      <w:r w:rsidRPr="00EA6482">
        <w:rPr>
          <w:rFonts w:ascii="Arial" w:eastAsia="Times New Roman" w:hAnsi="Arial" w:cs="Arial"/>
          <w:color w:val="3A3A3A"/>
          <w:sz w:val="26"/>
          <w:szCs w:val="23"/>
        </w:rPr>
        <w:t> Manual penetration test</w:t>
      </w:r>
      <w:r w:rsidRPr="00EA6482">
        <w:rPr>
          <w:rFonts w:ascii="Arial" w:eastAsia="Times New Roman" w:hAnsi="Arial" w:cs="Arial"/>
          <w:color w:val="3A3A3A"/>
          <w:sz w:val="26"/>
          <w:szCs w:val="23"/>
        </w:rPr>
        <w:br/>
      </w:r>
      <w:r w:rsidRPr="00FF6FC3">
        <w:rPr>
          <w:rFonts w:ascii="Arial" w:eastAsia="Times New Roman" w:hAnsi="Arial" w:cs="Arial"/>
          <w:b/>
          <w:bCs/>
          <w:color w:val="3A3A3A"/>
          <w:sz w:val="26"/>
        </w:rPr>
        <w:t>2)</w:t>
      </w:r>
      <w:r w:rsidRPr="00EA6482">
        <w:rPr>
          <w:rFonts w:ascii="Arial" w:eastAsia="Times New Roman" w:hAnsi="Arial" w:cs="Arial"/>
          <w:color w:val="3A3A3A"/>
          <w:sz w:val="26"/>
          <w:szCs w:val="23"/>
        </w:rPr>
        <w:t> Using automated penetration test tools</w:t>
      </w:r>
      <w:r w:rsidRPr="00EA6482">
        <w:rPr>
          <w:rFonts w:ascii="Arial" w:eastAsia="Times New Roman" w:hAnsi="Arial" w:cs="Arial"/>
          <w:color w:val="3A3A3A"/>
          <w:sz w:val="26"/>
          <w:szCs w:val="23"/>
        </w:rPr>
        <w:br/>
      </w:r>
      <w:r w:rsidRPr="00FF6FC3">
        <w:rPr>
          <w:rFonts w:ascii="Arial" w:eastAsia="Times New Roman" w:hAnsi="Arial" w:cs="Arial"/>
          <w:b/>
          <w:bCs/>
          <w:color w:val="3A3A3A"/>
          <w:sz w:val="26"/>
        </w:rPr>
        <w:t>3)</w:t>
      </w:r>
      <w:r w:rsidRPr="00EA6482">
        <w:rPr>
          <w:rFonts w:ascii="Arial" w:eastAsia="Times New Roman" w:hAnsi="Arial" w:cs="Arial"/>
          <w:color w:val="3A3A3A"/>
          <w:sz w:val="26"/>
          <w:szCs w:val="23"/>
        </w:rPr>
        <w:t> Combination of both manual and automated process</w:t>
      </w:r>
      <w:r w:rsidRPr="00EA6482">
        <w:rPr>
          <w:rFonts w:ascii="Arial" w:eastAsia="Times New Roman" w:hAnsi="Arial" w:cs="Arial"/>
          <w:color w:val="3A3A3A"/>
          <w:sz w:val="26"/>
          <w:szCs w:val="23"/>
        </w:rPr>
        <w:br/>
      </w:r>
    </w:p>
    <w:p w:rsidR="007762F1" w:rsidRDefault="007762F1" w:rsidP="00FF6FC3">
      <w:pPr>
        <w:shd w:val="clear" w:color="auto" w:fill="FFFFFF"/>
        <w:spacing w:after="0" w:line="360" w:lineRule="auto"/>
        <w:rPr>
          <w:rFonts w:ascii="Arial" w:eastAsia="Times New Roman" w:hAnsi="Arial" w:cs="Arial"/>
          <w:color w:val="3A3A3A"/>
          <w:sz w:val="26"/>
          <w:szCs w:val="23"/>
        </w:rPr>
      </w:pP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The third process is more common to identify all kinds of vulnerabilities.</w:t>
      </w:r>
    </w:p>
    <w:p w:rsidR="00EA6482" w:rsidRDefault="00EA6482" w:rsidP="00FF6FC3">
      <w:pPr>
        <w:shd w:val="clear" w:color="auto" w:fill="FFFFFF"/>
        <w:spacing w:after="0" w:line="360" w:lineRule="auto"/>
        <w:outlineLvl w:val="2"/>
        <w:rPr>
          <w:rFonts w:ascii="Arial" w:eastAsia="Times New Roman" w:hAnsi="Arial" w:cs="Arial"/>
          <w:color w:val="3A3A3A"/>
          <w:sz w:val="26"/>
          <w:szCs w:val="33"/>
          <w:bdr w:val="none" w:sz="0" w:space="0" w:color="auto" w:frame="1"/>
        </w:rPr>
      </w:pPr>
      <w:r w:rsidRPr="00EA6482">
        <w:rPr>
          <w:rFonts w:ascii="Arial" w:eastAsia="Times New Roman" w:hAnsi="Arial" w:cs="Arial"/>
          <w:color w:val="3A3A3A"/>
          <w:sz w:val="26"/>
          <w:szCs w:val="33"/>
          <w:bdr w:val="none" w:sz="0" w:space="0" w:color="auto" w:frame="1"/>
        </w:rPr>
        <w:t>Penetration Testing Tools:</w:t>
      </w:r>
    </w:p>
    <w:p w:rsidR="007762F1" w:rsidRPr="00EA6482" w:rsidRDefault="007762F1" w:rsidP="00FF6FC3">
      <w:pPr>
        <w:shd w:val="clear" w:color="auto" w:fill="FFFFFF"/>
        <w:spacing w:after="0" w:line="360" w:lineRule="auto"/>
        <w:outlineLvl w:val="2"/>
        <w:rPr>
          <w:rFonts w:ascii="Arial" w:eastAsia="Times New Roman" w:hAnsi="Arial" w:cs="Arial"/>
          <w:color w:val="3A3A3A"/>
          <w:sz w:val="26"/>
          <w:szCs w:val="33"/>
        </w:rPr>
      </w:pP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Automated tools can be used to identify some standard vulnerability present in an application. Pentest tools scan code to check if there is malicious code present which can lead to the potential security breach. Pentest tools can verify security loopholes present in the system by examining data encryption techniques and figuring out hard-coded values like username and password.</w:t>
      </w:r>
    </w:p>
    <w:p w:rsidR="00EA6482" w:rsidRPr="00EA6482" w:rsidRDefault="00EA6482" w:rsidP="00FF6FC3">
      <w:pPr>
        <w:shd w:val="clear" w:color="auto" w:fill="FFFFFF"/>
        <w:spacing w:after="0" w:line="360" w:lineRule="auto"/>
        <w:outlineLvl w:val="2"/>
        <w:rPr>
          <w:rFonts w:ascii="Arial" w:eastAsia="Times New Roman" w:hAnsi="Arial" w:cs="Arial"/>
          <w:color w:val="3A3A3A"/>
          <w:sz w:val="26"/>
          <w:szCs w:val="33"/>
        </w:rPr>
      </w:pPr>
      <w:r w:rsidRPr="00EA6482">
        <w:rPr>
          <w:rFonts w:ascii="Arial" w:eastAsia="Times New Roman" w:hAnsi="Arial" w:cs="Arial"/>
          <w:color w:val="3A3A3A"/>
          <w:sz w:val="26"/>
          <w:szCs w:val="33"/>
          <w:bdr w:val="none" w:sz="0" w:space="0" w:color="auto" w:frame="1"/>
        </w:rPr>
        <w:t>Criteria to select the best penetration tool:</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lastRenderedPageBreak/>
        <w:t>– It should be easy to deploy, configure and use.</w:t>
      </w:r>
      <w:r w:rsidRPr="00EA6482">
        <w:rPr>
          <w:rFonts w:ascii="Arial" w:eastAsia="Times New Roman" w:hAnsi="Arial" w:cs="Arial"/>
          <w:color w:val="3A3A3A"/>
          <w:sz w:val="26"/>
          <w:szCs w:val="23"/>
        </w:rPr>
        <w:br/>
        <w:t>– It should scan your system easily.</w:t>
      </w:r>
      <w:r w:rsidRPr="00EA6482">
        <w:rPr>
          <w:rFonts w:ascii="Arial" w:eastAsia="Times New Roman" w:hAnsi="Arial" w:cs="Arial"/>
          <w:color w:val="3A3A3A"/>
          <w:sz w:val="26"/>
          <w:szCs w:val="23"/>
        </w:rPr>
        <w:br/>
        <w:t>– It should categorize vulnerabilities based on severity that needs an immediate fix.</w:t>
      </w:r>
      <w:r w:rsidRPr="00EA6482">
        <w:rPr>
          <w:rFonts w:ascii="Arial" w:eastAsia="Times New Roman" w:hAnsi="Arial" w:cs="Arial"/>
          <w:color w:val="3A3A3A"/>
          <w:sz w:val="26"/>
          <w:szCs w:val="23"/>
        </w:rPr>
        <w:br/>
        <w:t>– It should be able to automate verification of vulnerabilities.</w:t>
      </w:r>
      <w:r w:rsidRPr="00EA6482">
        <w:rPr>
          <w:rFonts w:ascii="Arial" w:eastAsia="Times New Roman" w:hAnsi="Arial" w:cs="Arial"/>
          <w:color w:val="3A3A3A"/>
          <w:sz w:val="26"/>
          <w:szCs w:val="23"/>
        </w:rPr>
        <w:br/>
        <w:t>– It should re-verify exploits found previously.</w:t>
      </w:r>
      <w:r w:rsidRPr="00EA6482">
        <w:rPr>
          <w:rFonts w:ascii="Arial" w:eastAsia="Times New Roman" w:hAnsi="Arial" w:cs="Arial"/>
          <w:color w:val="3A3A3A"/>
          <w:sz w:val="26"/>
          <w:szCs w:val="23"/>
        </w:rPr>
        <w:br/>
        <w:t>– It should generate detailed vulnerability reports and logs.</w:t>
      </w:r>
    </w:p>
    <w:p w:rsidR="00EA6482" w:rsidRPr="00EA6482" w:rsidRDefault="00EA6482" w:rsidP="00FF6FC3">
      <w:pPr>
        <w:shd w:val="clear" w:color="auto" w:fill="FFFFFF"/>
        <w:spacing w:after="336"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Once you know what tests you need to perform you can either train your internal test resources or hire expert consultants to do the penetration task for you.</w:t>
      </w: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Examples of Free and Commercial Tools:</w:t>
      </w:r>
    </w:p>
    <w:p w:rsidR="00CE46F1" w:rsidRDefault="00CE46F1" w:rsidP="00FF6FC3">
      <w:pPr>
        <w:shd w:val="clear" w:color="auto" w:fill="FFFFFF"/>
        <w:spacing w:after="0" w:line="360" w:lineRule="auto"/>
        <w:rPr>
          <w:rFonts w:ascii="Arial" w:eastAsia="Times New Roman" w:hAnsi="Arial" w:cs="Arial"/>
          <w:color w:val="3A3A3A"/>
          <w:sz w:val="26"/>
          <w:szCs w:val="23"/>
        </w:rPr>
      </w:pPr>
    </w:p>
    <w:p w:rsidR="00EA6482" w:rsidRPr="00EA6482" w:rsidRDefault="00EA6482" w:rsidP="00FF6FC3">
      <w:pPr>
        <w:shd w:val="clear" w:color="auto" w:fill="FFFFFF"/>
        <w:spacing w:after="0" w:line="360" w:lineRule="auto"/>
        <w:rPr>
          <w:rFonts w:ascii="Arial" w:eastAsia="Times New Roman" w:hAnsi="Arial" w:cs="Arial"/>
          <w:color w:val="3A3A3A"/>
          <w:sz w:val="26"/>
          <w:szCs w:val="23"/>
        </w:rPr>
      </w:pPr>
      <w:r w:rsidRPr="00EA6482">
        <w:rPr>
          <w:rFonts w:ascii="Arial" w:eastAsia="Times New Roman" w:hAnsi="Arial" w:cs="Arial"/>
          <w:color w:val="3A3A3A"/>
          <w:sz w:val="26"/>
          <w:szCs w:val="23"/>
        </w:rPr>
        <w:t>=&gt; </w:t>
      </w:r>
      <w:hyperlink r:id="rId7" w:tgtFrame="_blank" w:history="1">
        <w:r w:rsidRPr="00FF6FC3">
          <w:rPr>
            <w:rFonts w:ascii="Arial" w:eastAsia="Times New Roman" w:hAnsi="Arial" w:cs="Arial"/>
            <w:color w:val="CE0000"/>
            <w:sz w:val="26"/>
          </w:rPr>
          <w:t>Try the best Pen Test Tool Here</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8" w:history="1">
        <w:r w:rsidRPr="00FF6FC3">
          <w:rPr>
            <w:rFonts w:ascii="Arial" w:eastAsia="Times New Roman" w:hAnsi="Arial" w:cs="Arial"/>
            <w:color w:val="CE0000"/>
            <w:sz w:val="26"/>
            <w:u w:val="single"/>
          </w:rPr>
          <w:t>Nmap</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9" w:history="1">
        <w:r w:rsidRPr="00FF6FC3">
          <w:rPr>
            <w:rFonts w:ascii="Arial" w:eastAsia="Times New Roman" w:hAnsi="Arial" w:cs="Arial"/>
            <w:color w:val="CE0000"/>
            <w:sz w:val="26"/>
            <w:u w:val="single"/>
          </w:rPr>
          <w:t>Nessus</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10" w:history="1">
        <w:r w:rsidRPr="00FF6FC3">
          <w:rPr>
            <w:rFonts w:ascii="Arial" w:eastAsia="Times New Roman" w:hAnsi="Arial" w:cs="Arial"/>
            <w:color w:val="CE0000"/>
            <w:sz w:val="26"/>
            <w:u w:val="single"/>
          </w:rPr>
          <w:t>Metasploit</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11" w:history="1">
        <w:r w:rsidRPr="00FF6FC3">
          <w:rPr>
            <w:rFonts w:ascii="Arial" w:eastAsia="Times New Roman" w:hAnsi="Arial" w:cs="Arial"/>
            <w:color w:val="CE0000"/>
            <w:sz w:val="26"/>
            <w:u w:val="single"/>
          </w:rPr>
          <w:t>Wireshark</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12" w:history="1">
        <w:r w:rsidRPr="00FF6FC3">
          <w:rPr>
            <w:rFonts w:ascii="Arial" w:eastAsia="Times New Roman" w:hAnsi="Arial" w:cs="Arial"/>
            <w:color w:val="CE0000"/>
            <w:sz w:val="26"/>
            <w:u w:val="single"/>
          </w:rPr>
          <w:t>OpenSSL</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13" w:history="1">
        <w:r w:rsidRPr="00FF6FC3">
          <w:rPr>
            <w:rFonts w:ascii="Arial" w:eastAsia="Times New Roman" w:hAnsi="Arial" w:cs="Arial"/>
            <w:color w:val="CE0000"/>
            <w:sz w:val="26"/>
            <w:u w:val="single"/>
          </w:rPr>
          <w:t>Cain &amp; Abel</w:t>
        </w:r>
      </w:hyperlink>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THC Hydra</w:t>
      </w:r>
    </w:p>
    <w:p w:rsidR="008C41FB" w:rsidRPr="008C41FB" w:rsidRDefault="008C41FB" w:rsidP="00FF6FC3">
      <w:pPr>
        <w:numPr>
          <w:ilvl w:val="0"/>
          <w:numId w:val="4"/>
        </w:numPr>
        <w:shd w:val="clear" w:color="auto" w:fill="FFFFFF"/>
        <w:spacing w:after="0" w:line="360" w:lineRule="auto"/>
        <w:rPr>
          <w:rFonts w:ascii="Arial" w:eastAsia="Times New Roman" w:hAnsi="Arial" w:cs="Arial"/>
          <w:color w:val="3A3A3A"/>
          <w:sz w:val="26"/>
          <w:szCs w:val="23"/>
        </w:rPr>
      </w:pPr>
      <w:hyperlink r:id="rId14" w:history="1">
        <w:r w:rsidRPr="00FF6FC3">
          <w:rPr>
            <w:rFonts w:ascii="Arial" w:eastAsia="Times New Roman" w:hAnsi="Arial" w:cs="Arial"/>
            <w:color w:val="CE0000"/>
            <w:sz w:val="26"/>
            <w:u w:val="single"/>
          </w:rPr>
          <w:t>w3af</w:t>
        </w:r>
      </w:hyperlink>
    </w:p>
    <w:p w:rsidR="008C41FB" w:rsidRDefault="008C41FB" w:rsidP="00FF6FC3">
      <w:pPr>
        <w:shd w:val="clear" w:color="auto" w:fill="FFFFFF"/>
        <w:spacing w:after="0" w:line="360" w:lineRule="auto"/>
        <w:rPr>
          <w:rFonts w:ascii="Arial" w:eastAsia="Times New Roman" w:hAnsi="Arial" w:cs="Arial"/>
          <w:b/>
          <w:bCs/>
          <w:color w:val="3A3A3A"/>
          <w:sz w:val="26"/>
        </w:rPr>
      </w:pPr>
      <w:r w:rsidRPr="00FF6FC3">
        <w:rPr>
          <w:rFonts w:ascii="Arial" w:eastAsia="Times New Roman" w:hAnsi="Arial" w:cs="Arial"/>
          <w:b/>
          <w:bCs/>
          <w:color w:val="3A3A3A"/>
          <w:sz w:val="26"/>
        </w:rPr>
        <w:t>Commercial services:</w:t>
      </w:r>
    </w:p>
    <w:p w:rsidR="00665CC0" w:rsidRPr="008C41FB" w:rsidRDefault="00665CC0" w:rsidP="00FF6FC3">
      <w:pPr>
        <w:shd w:val="clear" w:color="auto" w:fill="FFFFFF"/>
        <w:spacing w:after="0" w:line="360" w:lineRule="auto"/>
        <w:rPr>
          <w:rFonts w:ascii="Arial" w:eastAsia="Times New Roman" w:hAnsi="Arial" w:cs="Arial"/>
          <w:color w:val="3A3A3A"/>
          <w:sz w:val="26"/>
          <w:szCs w:val="23"/>
        </w:rPr>
      </w:pPr>
    </w:p>
    <w:p w:rsidR="008C41FB" w:rsidRPr="008C41FB" w:rsidRDefault="008C41FB" w:rsidP="00FF6FC3">
      <w:pPr>
        <w:numPr>
          <w:ilvl w:val="0"/>
          <w:numId w:val="5"/>
        </w:numPr>
        <w:shd w:val="clear" w:color="auto" w:fill="FFFFFF"/>
        <w:spacing w:after="0" w:line="360" w:lineRule="auto"/>
        <w:rPr>
          <w:rFonts w:ascii="Arial" w:eastAsia="Times New Roman" w:hAnsi="Arial" w:cs="Arial"/>
          <w:color w:val="3A3A3A"/>
          <w:sz w:val="26"/>
          <w:szCs w:val="23"/>
        </w:rPr>
      </w:pPr>
      <w:hyperlink r:id="rId15" w:history="1">
        <w:r w:rsidRPr="00FF6FC3">
          <w:rPr>
            <w:rFonts w:ascii="Arial" w:eastAsia="Times New Roman" w:hAnsi="Arial" w:cs="Arial"/>
            <w:color w:val="CE0000"/>
            <w:sz w:val="26"/>
            <w:u w:val="single"/>
          </w:rPr>
          <w:t>Pure Hacking</w:t>
        </w:r>
      </w:hyperlink>
    </w:p>
    <w:p w:rsidR="008C41FB" w:rsidRPr="008C41FB" w:rsidRDefault="008C41FB" w:rsidP="00FF6FC3">
      <w:pPr>
        <w:numPr>
          <w:ilvl w:val="0"/>
          <w:numId w:val="5"/>
        </w:numPr>
        <w:shd w:val="clear" w:color="auto" w:fill="FFFFFF"/>
        <w:spacing w:after="0" w:line="360" w:lineRule="auto"/>
        <w:rPr>
          <w:rFonts w:ascii="Arial" w:eastAsia="Times New Roman" w:hAnsi="Arial" w:cs="Arial"/>
          <w:color w:val="3A3A3A"/>
          <w:sz w:val="26"/>
          <w:szCs w:val="23"/>
        </w:rPr>
      </w:pPr>
      <w:hyperlink r:id="rId16" w:history="1">
        <w:r w:rsidRPr="00FF6FC3">
          <w:rPr>
            <w:rFonts w:ascii="Arial" w:eastAsia="Times New Roman" w:hAnsi="Arial" w:cs="Arial"/>
            <w:color w:val="CE0000"/>
            <w:sz w:val="26"/>
            <w:u w:val="single"/>
          </w:rPr>
          <w:t>Torrid Networks</w:t>
        </w:r>
      </w:hyperlink>
    </w:p>
    <w:p w:rsidR="008C41FB" w:rsidRPr="008C41FB" w:rsidRDefault="008C41FB" w:rsidP="00FF6FC3">
      <w:pPr>
        <w:numPr>
          <w:ilvl w:val="0"/>
          <w:numId w:val="5"/>
        </w:numPr>
        <w:shd w:val="clear" w:color="auto" w:fill="FFFFFF"/>
        <w:spacing w:after="0" w:line="360" w:lineRule="auto"/>
        <w:rPr>
          <w:rFonts w:ascii="Arial" w:eastAsia="Times New Roman" w:hAnsi="Arial" w:cs="Arial"/>
          <w:color w:val="3A3A3A"/>
          <w:sz w:val="26"/>
          <w:szCs w:val="23"/>
        </w:rPr>
      </w:pPr>
      <w:hyperlink r:id="rId17" w:history="1">
        <w:r w:rsidRPr="00FF6FC3">
          <w:rPr>
            <w:rFonts w:ascii="Arial" w:eastAsia="Times New Roman" w:hAnsi="Arial" w:cs="Arial"/>
            <w:color w:val="CE0000"/>
            <w:sz w:val="26"/>
            <w:u w:val="single"/>
          </w:rPr>
          <w:t>SecPoint</w:t>
        </w:r>
      </w:hyperlink>
    </w:p>
    <w:p w:rsidR="008C41FB" w:rsidRPr="008C41FB" w:rsidRDefault="008C41FB" w:rsidP="00FF6FC3">
      <w:pPr>
        <w:numPr>
          <w:ilvl w:val="0"/>
          <w:numId w:val="5"/>
        </w:numPr>
        <w:shd w:val="clear" w:color="auto" w:fill="FFFFFF"/>
        <w:spacing w:after="0" w:line="360" w:lineRule="auto"/>
        <w:rPr>
          <w:rFonts w:ascii="Arial" w:eastAsia="Times New Roman" w:hAnsi="Arial" w:cs="Arial"/>
          <w:color w:val="3A3A3A"/>
          <w:sz w:val="26"/>
          <w:szCs w:val="23"/>
        </w:rPr>
      </w:pPr>
      <w:hyperlink r:id="rId18" w:history="1">
        <w:r w:rsidRPr="00FF6FC3">
          <w:rPr>
            <w:rFonts w:ascii="Arial" w:eastAsia="Times New Roman" w:hAnsi="Arial" w:cs="Arial"/>
            <w:color w:val="CE0000"/>
            <w:sz w:val="26"/>
            <w:u w:val="single"/>
          </w:rPr>
          <w:t>Veracode</w:t>
        </w:r>
      </w:hyperlink>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lastRenderedPageBreak/>
        <w:t>You can also refer to the below list available at STH that talks about 37 powerful penetration testing tools: </w:t>
      </w:r>
      <w:hyperlink r:id="rId19" w:history="1">
        <w:r w:rsidRPr="00FF6FC3">
          <w:rPr>
            <w:rFonts w:ascii="Arial" w:eastAsia="Times New Roman" w:hAnsi="Arial" w:cs="Arial"/>
            <w:color w:val="CE0000"/>
            <w:sz w:val="26"/>
            <w:u w:val="single"/>
          </w:rPr>
          <w:t>37 Powerful Penetration Testing Tools For Every Penetration Tester</w:t>
        </w:r>
      </w:hyperlink>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Limitations of Pentest tools:</w:t>
      </w:r>
      <w:r w:rsidRPr="008C41FB">
        <w:rPr>
          <w:rFonts w:ascii="Arial" w:eastAsia="Times New Roman" w:hAnsi="Arial" w:cs="Arial"/>
          <w:color w:val="3A3A3A"/>
          <w:sz w:val="26"/>
          <w:szCs w:val="23"/>
        </w:rPr>
        <w:t> Sometimes these tools can flag false positive output which results in spending more developer time on analyzing such vulnerabilities which are not present.</w:t>
      </w:r>
    </w:p>
    <w:p w:rsidR="008C41FB" w:rsidRPr="008C41FB" w:rsidRDefault="008C41FB" w:rsidP="00FF6FC3">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Manual Penetration Test:</w:t>
      </w:r>
    </w:p>
    <w:p w:rsidR="008C41FB" w:rsidRPr="008C41FB" w:rsidRDefault="008C41FB" w:rsidP="00FF6FC3">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It’s difficult to find all vulnerabilities using automated tools. There are some vulnerabilities which can be identified by manual scan only. Penetration testers can perform better attacks on application based on their skills and knowledge of the system being penetrated. The methods like social engineering can be done by humans only. Manual checking includes design, business logic as well as code verification.</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Penetration Test Process:</w:t>
      </w:r>
      <w:r w:rsidRPr="008C41FB">
        <w:rPr>
          <w:rFonts w:ascii="Arial" w:eastAsia="Times New Roman" w:hAnsi="Arial" w:cs="Arial"/>
          <w:color w:val="3A3A3A"/>
          <w:sz w:val="26"/>
          <w:szCs w:val="23"/>
        </w:rPr>
        <w:br/>
        <w:t>Let’s discuss the actual process followed by test agencies or penetration testers. Identifying vulnerabilities present in the system is the first important step in this process. Corrective action is taken on these vulnerability and same penetration tests are repeated until the system is negative to all those tests.</w:t>
      </w:r>
    </w:p>
    <w:p w:rsidR="008C41FB" w:rsidRPr="008C41FB" w:rsidRDefault="008C41FB" w:rsidP="00FF6FC3">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We can categorize this process in following methods:</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noProof/>
          <w:color w:val="CE0000"/>
          <w:sz w:val="26"/>
          <w:szCs w:val="23"/>
          <w:bdr w:val="none" w:sz="0" w:space="0" w:color="auto" w:frame="1"/>
        </w:rPr>
        <w:drawing>
          <wp:inline distT="0" distB="0" distL="0" distR="0">
            <wp:extent cx="3171825" cy="1876425"/>
            <wp:effectExtent l="19050" t="0" r="9525" b="0"/>
            <wp:docPr id="3" name="Picture 3" descr="Methods of manual penetration tes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s of manual penetration testing">
                      <a:hlinkClick r:id="rId20"/>
                    </pic:cNvPr>
                    <pic:cNvPicPr>
                      <a:picLocks noChangeAspect="1" noChangeArrowheads="1"/>
                    </pic:cNvPicPr>
                  </pic:nvPicPr>
                  <pic:blipFill>
                    <a:blip r:embed="rId21"/>
                    <a:srcRect/>
                    <a:stretch>
                      <a:fillRect/>
                    </a:stretch>
                  </pic:blipFill>
                  <pic:spPr bwMode="auto">
                    <a:xfrm>
                      <a:off x="0" y="0"/>
                      <a:ext cx="3171825" cy="1876425"/>
                    </a:xfrm>
                    <a:prstGeom prst="rect">
                      <a:avLst/>
                    </a:prstGeom>
                    <a:noFill/>
                    <a:ln w="9525">
                      <a:noFill/>
                      <a:miter lim="800000"/>
                      <a:headEnd/>
                      <a:tailEnd/>
                    </a:ln>
                  </pic:spPr>
                </pic:pic>
              </a:graphicData>
            </a:graphic>
          </wp:inline>
        </w:drawing>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 Data collection:</w:t>
      </w:r>
      <w:r w:rsidRPr="008C41FB">
        <w:rPr>
          <w:rFonts w:ascii="Arial" w:eastAsia="Times New Roman" w:hAnsi="Arial" w:cs="Arial"/>
          <w:color w:val="3A3A3A"/>
          <w:sz w:val="26"/>
          <w:szCs w:val="23"/>
        </w:rPr>
        <w:t xml:space="preserve"> Various methods including Google search are used to get target system data. One can also use the web page source code analysis </w:t>
      </w:r>
      <w:r w:rsidRPr="008C41FB">
        <w:rPr>
          <w:rFonts w:ascii="Arial" w:eastAsia="Times New Roman" w:hAnsi="Arial" w:cs="Arial"/>
          <w:color w:val="3A3A3A"/>
          <w:sz w:val="26"/>
          <w:szCs w:val="23"/>
        </w:rPr>
        <w:lastRenderedPageBreak/>
        <w:t>technique to get more info about the system, software and plugin versions. There are many free tools and services available in the market which can give you information like database or table names, DB versions, software versions, hardware used and various third-party plugins used in the target system.</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2) Vulnerability Assessment:</w:t>
      </w:r>
      <w:r w:rsidRPr="008C41FB">
        <w:rPr>
          <w:rFonts w:ascii="Arial" w:eastAsia="Times New Roman" w:hAnsi="Arial" w:cs="Arial"/>
          <w:color w:val="3A3A3A"/>
          <w:sz w:val="26"/>
          <w:szCs w:val="23"/>
        </w:rPr>
        <w:t> Based on the data collected in the first step one can find the security weakness in the target system. This helps penetration testers to launch attacks using identified entry points in the system.</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3) Actual Exploit:</w:t>
      </w:r>
      <w:r w:rsidRPr="008C41FB">
        <w:rPr>
          <w:rFonts w:ascii="Arial" w:eastAsia="Times New Roman" w:hAnsi="Arial" w:cs="Arial"/>
          <w:color w:val="3A3A3A"/>
          <w:sz w:val="26"/>
          <w:szCs w:val="23"/>
        </w:rPr>
        <w:t> This is a crucial step. It requires special skills and techniques to launch an attack on the target system. Experienced penetration testers can use their skills to launch an attack on the system.</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4) Result analysis and report preparation:</w:t>
      </w:r>
      <w:r w:rsidRPr="008C41FB">
        <w:rPr>
          <w:rFonts w:ascii="Arial" w:eastAsia="Times New Roman" w:hAnsi="Arial" w:cs="Arial"/>
          <w:color w:val="3A3A3A"/>
          <w:sz w:val="26"/>
          <w:szCs w:val="23"/>
        </w:rPr>
        <w:t> After completion of penetration tests detailed reports are prepared for taking corrective actions. All identified vulnerabilities and recommended corrective methods are listed in these reports. You can customize vulnerability report format (HTML, XML, MS Word or PDF) as per your organization needs.</w:t>
      </w:r>
    </w:p>
    <w:p w:rsidR="008C41FB" w:rsidRPr="008C41FB" w:rsidRDefault="008C41FB" w:rsidP="00FF6FC3">
      <w:pPr>
        <w:shd w:val="clear" w:color="auto" w:fill="FFFFFF"/>
        <w:spacing w:after="0" w:line="360" w:lineRule="auto"/>
        <w:outlineLvl w:val="2"/>
        <w:rPr>
          <w:rFonts w:ascii="Arial" w:eastAsia="Times New Roman" w:hAnsi="Arial" w:cs="Arial"/>
          <w:color w:val="3A3A3A"/>
          <w:sz w:val="26"/>
          <w:szCs w:val="33"/>
        </w:rPr>
      </w:pPr>
      <w:r w:rsidRPr="008C41FB">
        <w:rPr>
          <w:rFonts w:ascii="Arial" w:eastAsia="Times New Roman" w:hAnsi="Arial" w:cs="Arial"/>
          <w:color w:val="3A3A3A"/>
          <w:sz w:val="26"/>
          <w:szCs w:val="33"/>
          <w:bdr w:val="none" w:sz="0" w:space="0" w:color="auto" w:frame="1"/>
        </w:rPr>
        <w:t>Penetration testing sample test cases (test scenarios):</w:t>
      </w:r>
    </w:p>
    <w:p w:rsidR="008C41FB" w:rsidRPr="008C41FB" w:rsidRDefault="008C41FB" w:rsidP="00FF6FC3">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Remember this is not functional testing. In Pentest your goal is to find security holes in the system. Below are some generic test cases and not necessarily applicable for all applications.</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1)</w:t>
      </w:r>
      <w:r w:rsidRPr="008C41FB">
        <w:rPr>
          <w:rFonts w:ascii="Arial" w:eastAsia="Times New Roman" w:hAnsi="Arial" w:cs="Arial"/>
          <w:color w:val="3A3A3A"/>
          <w:sz w:val="26"/>
          <w:szCs w:val="23"/>
        </w:rPr>
        <w:t> Check if the web application is able to identify spam attacks on contact forms used on the website.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w:t>
      </w:r>
      <w:r w:rsidRPr="008C41FB">
        <w:rPr>
          <w:rFonts w:ascii="Arial" w:eastAsia="Times New Roman" w:hAnsi="Arial" w:cs="Arial"/>
          <w:color w:val="3A3A3A"/>
          <w:sz w:val="26"/>
          <w:szCs w:val="23"/>
        </w:rPr>
        <w:t> Proxy server – Check if network traffic is monitored by proxy appliances. Proxy server makes it difficult for hackers to get internal details of the network thus protecting the system from external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w:t>
      </w:r>
      <w:r w:rsidRPr="008C41FB">
        <w:rPr>
          <w:rFonts w:ascii="Arial" w:eastAsia="Times New Roman" w:hAnsi="Arial" w:cs="Arial"/>
          <w:color w:val="3A3A3A"/>
          <w:sz w:val="26"/>
          <w:szCs w:val="23"/>
        </w:rPr>
        <w:t> Spam email filters – Verify if incoming and outgoing email traffic is filtered and unsolicited emails are blocked. Many email clients come with inbuilt spam filters which need to be configured as per your needs. These configuration rules can be applied to email headers, subject or body.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4)</w:t>
      </w:r>
      <w:r w:rsidRPr="008C41FB">
        <w:rPr>
          <w:rFonts w:ascii="Arial" w:eastAsia="Times New Roman" w:hAnsi="Arial" w:cs="Arial"/>
          <w:color w:val="3A3A3A"/>
          <w:sz w:val="26"/>
          <w:szCs w:val="23"/>
        </w:rPr>
        <w:t> Firewall – Make sure entire network or computers are protected with Firewall. A Firewall can be a software or hardware to block unauthorized access to a system. A Firewall can prevent sending data outside the network without your permission.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5)</w:t>
      </w:r>
      <w:r w:rsidRPr="008C41FB">
        <w:rPr>
          <w:rFonts w:ascii="Arial" w:eastAsia="Times New Roman" w:hAnsi="Arial" w:cs="Arial"/>
          <w:color w:val="3A3A3A"/>
          <w:sz w:val="26"/>
          <w:szCs w:val="23"/>
        </w:rPr>
        <w:t> Try to exploit all servers, desktop systems, printers and network devices.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6)</w:t>
      </w:r>
      <w:r w:rsidRPr="008C41FB">
        <w:rPr>
          <w:rFonts w:ascii="Arial" w:eastAsia="Times New Roman" w:hAnsi="Arial" w:cs="Arial"/>
          <w:color w:val="3A3A3A"/>
          <w:sz w:val="26"/>
          <w:szCs w:val="23"/>
        </w:rPr>
        <w:t> Verify that all usernames and passwords are encrypted and transferred over secured connection like https.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7)</w:t>
      </w:r>
      <w:r w:rsidRPr="008C41FB">
        <w:rPr>
          <w:rFonts w:ascii="Arial" w:eastAsia="Times New Roman" w:hAnsi="Arial" w:cs="Arial"/>
          <w:color w:val="3A3A3A"/>
          <w:sz w:val="26"/>
          <w:szCs w:val="23"/>
        </w:rPr>
        <w:t> Verify information stored in </w:t>
      </w:r>
      <w:hyperlink r:id="rId22" w:history="1">
        <w:r w:rsidRPr="00FF6FC3">
          <w:rPr>
            <w:rFonts w:ascii="Arial" w:eastAsia="Times New Roman" w:hAnsi="Arial" w:cs="Arial"/>
            <w:color w:val="CE0000"/>
            <w:sz w:val="26"/>
            <w:u w:val="single"/>
          </w:rPr>
          <w:t>website cookies</w:t>
        </w:r>
      </w:hyperlink>
      <w:r w:rsidRPr="008C41FB">
        <w:rPr>
          <w:rFonts w:ascii="Arial" w:eastAsia="Times New Roman" w:hAnsi="Arial" w:cs="Arial"/>
          <w:color w:val="3A3A3A"/>
          <w:sz w:val="26"/>
          <w:szCs w:val="23"/>
        </w:rPr>
        <w:t>. It should not be in readable format.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8)</w:t>
      </w:r>
      <w:r w:rsidRPr="008C41FB">
        <w:rPr>
          <w:rFonts w:ascii="Arial" w:eastAsia="Times New Roman" w:hAnsi="Arial" w:cs="Arial"/>
          <w:color w:val="3A3A3A"/>
          <w:sz w:val="26"/>
          <w:szCs w:val="23"/>
        </w:rPr>
        <w:t> Verify previously found vulnerabilities to check if the fix is working.</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9)</w:t>
      </w:r>
      <w:r w:rsidRPr="008C41FB">
        <w:rPr>
          <w:rFonts w:ascii="Arial" w:eastAsia="Times New Roman" w:hAnsi="Arial" w:cs="Arial"/>
          <w:color w:val="3A3A3A"/>
          <w:sz w:val="26"/>
          <w:szCs w:val="23"/>
        </w:rPr>
        <w:t> Verify if there is no open port in the network.</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11)</w:t>
      </w:r>
      <w:r w:rsidRPr="008C41FB">
        <w:rPr>
          <w:rFonts w:ascii="Arial" w:eastAsia="Times New Roman" w:hAnsi="Arial" w:cs="Arial"/>
          <w:color w:val="3A3A3A"/>
          <w:sz w:val="26"/>
          <w:szCs w:val="23"/>
        </w:rPr>
        <w:t> Verify all telephone devices.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12)</w:t>
      </w:r>
      <w:r w:rsidRPr="008C41FB">
        <w:rPr>
          <w:rFonts w:ascii="Arial" w:eastAsia="Times New Roman" w:hAnsi="Arial" w:cs="Arial"/>
          <w:color w:val="3A3A3A"/>
          <w:sz w:val="26"/>
          <w:szCs w:val="23"/>
        </w:rPr>
        <w:t> Verify WIFI network security.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13)</w:t>
      </w:r>
      <w:r w:rsidRPr="008C41FB">
        <w:rPr>
          <w:rFonts w:ascii="Arial" w:eastAsia="Times New Roman" w:hAnsi="Arial" w:cs="Arial"/>
          <w:color w:val="3A3A3A"/>
          <w:sz w:val="26"/>
          <w:szCs w:val="23"/>
        </w:rPr>
        <w:t> Verify all HTTP methods. PUT and Delete methods should not be enabled on a web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14)</w:t>
      </w:r>
      <w:r w:rsidRPr="008C41FB">
        <w:rPr>
          <w:rFonts w:ascii="Arial" w:eastAsia="Times New Roman" w:hAnsi="Arial" w:cs="Arial"/>
          <w:color w:val="3A3A3A"/>
          <w:sz w:val="26"/>
          <w:szCs w:val="23"/>
        </w:rPr>
        <w:t> Verify if the password meets the required standards. The password should be at least 8 characters long containing at least one number and one special character.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15)</w:t>
      </w:r>
      <w:r w:rsidRPr="008C41FB">
        <w:rPr>
          <w:rFonts w:ascii="Arial" w:eastAsia="Times New Roman" w:hAnsi="Arial" w:cs="Arial"/>
          <w:color w:val="3A3A3A"/>
          <w:sz w:val="26"/>
          <w:szCs w:val="23"/>
        </w:rPr>
        <w:t> Username should not be like “admin” or “administrator”.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16)</w:t>
      </w:r>
      <w:r w:rsidRPr="008C41FB">
        <w:rPr>
          <w:rFonts w:ascii="Arial" w:eastAsia="Times New Roman" w:hAnsi="Arial" w:cs="Arial"/>
          <w:color w:val="3A3A3A"/>
          <w:sz w:val="26"/>
          <w:szCs w:val="23"/>
        </w:rPr>
        <w:t> Application login page should be locked upon few unsuccessful login attempts.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17)</w:t>
      </w:r>
      <w:r w:rsidRPr="008C41FB">
        <w:rPr>
          <w:rFonts w:ascii="Arial" w:eastAsia="Times New Roman" w:hAnsi="Arial" w:cs="Arial"/>
          <w:color w:val="3A3A3A"/>
          <w:sz w:val="26"/>
          <w:szCs w:val="23"/>
        </w:rPr>
        <w:t> Error messages should be generic and should not mention specific error details like “Invalid username” or “Invalid password”.</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19)</w:t>
      </w:r>
      <w:r w:rsidRPr="008C41FB">
        <w:rPr>
          <w:rFonts w:ascii="Arial" w:eastAsia="Times New Roman" w:hAnsi="Arial" w:cs="Arial"/>
          <w:color w:val="3A3A3A"/>
          <w:sz w:val="26"/>
          <w:szCs w:val="23"/>
        </w:rPr>
        <w:t> Verify if special characters, HTML tags and scripts are handled properly as an input value.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20)</w:t>
      </w:r>
      <w:r w:rsidRPr="008C41FB">
        <w:rPr>
          <w:rFonts w:ascii="Arial" w:eastAsia="Times New Roman" w:hAnsi="Arial" w:cs="Arial"/>
          <w:color w:val="3A3A3A"/>
          <w:sz w:val="26"/>
          <w:szCs w:val="23"/>
        </w:rPr>
        <w:t> Internal system details should not be revealed in any of the error or alert messages.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21)</w:t>
      </w:r>
      <w:r w:rsidRPr="008C41FB">
        <w:rPr>
          <w:rFonts w:ascii="Arial" w:eastAsia="Times New Roman" w:hAnsi="Arial" w:cs="Arial"/>
          <w:color w:val="3A3A3A"/>
          <w:sz w:val="26"/>
          <w:szCs w:val="23"/>
        </w:rPr>
        <w:t> Custom error messages should be displayed to end user in case of web page crash.</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22)</w:t>
      </w:r>
      <w:r w:rsidRPr="008C41FB">
        <w:rPr>
          <w:rFonts w:ascii="Arial" w:eastAsia="Times New Roman" w:hAnsi="Arial" w:cs="Arial"/>
          <w:color w:val="3A3A3A"/>
          <w:sz w:val="26"/>
          <w:szCs w:val="23"/>
        </w:rPr>
        <w:t> Verify use of registry entries. Sensitive information should not be kept in the registry.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23)</w:t>
      </w:r>
      <w:r w:rsidRPr="008C41FB">
        <w:rPr>
          <w:rFonts w:ascii="Arial" w:eastAsia="Times New Roman" w:hAnsi="Arial" w:cs="Arial"/>
          <w:color w:val="3A3A3A"/>
          <w:sz w:val="26"/>
          <w:szCs w:val="23"/>
        </w:rPr>
        <w:t> All files must be scanned before uploading to the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24)</w:t>
      </w:r>
      <w:r w:rsidRPr="008C41FB">
        <w:rPr>
          <w:rFonts w:ascii="Arial" w:eastAsia="Times New Roman" w:hAnsi="Arial" w:cs="Arial"/>
          <w:color w:val="3A3A3A"/>
          <w:sz w:val="26"/>
          <w:szCs w:val="23"/>
        </w:rPr>
        <w:t> Sensitive data should not be passed in URLs while communicating with different internal modules of the web application.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25)</w:t>
      </w:r>
      <w:r w:rsidRPr="008C41FB">
        <w:rPr>
          <w:rFonts w:ascii="Arial" w:eastAsia="Times New Roman" w:hAnsi="Arial" w:cs="Arial"/>
          <w:color w:val="3A3A3A"/>
          <w:sz w:val="26"/>
          <w:szCs w:val="23"/>
        </w:rPr>
        <w:t> There should not be any hardcoded username or password in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26)</w:t>
      </w:r>
      <w:r w:rsidRPr="008C41FB">
        <w:rPr>
          <w:rFonts w:ascii="Arial" w:eastAsia="Times New Roman" w:hAnsi="Arial" w:cs="Arial"/>
          <w:color w:val="3A3A3A"/>
          <w:sz w:val="26"/>
          <w:szCs w:val="23"/>
        </w:rPr>
        <w:t> Verify all input fields with long input string with and without spaces.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27)</w:t>
      </w:r>
      <w:r w:rsidRPr="008C41FB">
        <w:rPr>
          <w:rFonts w:ascii="Arial" w:eastAsia="Times New Roman" w:hAnsi="Arial" w:cs="Arial"/>
          <w:color w:val="3A3A3A"/>
          <w:sz w:val="26"/>
          <w:szCs w:val="23"/>
        </w:rPr>
        <w:t> Verify if reset password functionality is secure.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28)</w:t>
      </w:r>
      <w:r w:rsidRPr="008C41FB">
        <w:rPr>
          <w:rFonts w:ascii="Arial" w:eastAsia="Times New Roman" w:hAnsi="Arial" w:cs="Arial"/>
          <w:color w:val="3A3A3A"/>
          <w:sz w:val="26"/>
          <w:szCs w:val="23"/>
        </w:rPr>
        <w:t> Verify application for</w:t>
      </w:r>
      <w:hyperlink r:id="rId23" w:history="1">
        <w:r w:rsidRPr="00FF6FC3">
          <w:rPr>
            <w:rFonts w:ascii="Arial" w:eastAsia="Times New Roman" w:hAnsi="Arial" w:cs="Arial"/>
            <w:color w:val="CE0000"/>
            <w:sz w:val="26"/>
            <w:u w:val="single"/>
          </w:rPr>
          <w:t> SQL Injection</w:t>
        </w:r>
      </w:hyperlink>
      <w:r w:rsidRPr="008C41FB">
        <w:rPr>
          <w:rFonts w:ascii="Arial" w:eastAsia="Times New Roman" w:hAnsi="Arial" w:cs="Arial"/>
          <w:color w:val="3A3A3A"/>
          <w:sz w:val="26"/>
          <w:szCs w:val="23"/>
        </w:rPr>
        <w: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29)</w:t>
      </w:r>
      <w:r w:rsidRPr="008C41FB">
        <w:rPr>
          <w:rFonts w:ascii="Arial" w:eastAsia="Times New Roman" w:hAnsi="Arial" w:cs="Arial"/>
          <w:color w:val="3A3A3A"/>
          <w:sz w:val="26"/>
          <w:szCs w:val="23"/>
        </w:rPr>
        <w:t> Verify application for </w:t>
      </w:r>
      <w:hyperlink r:id="rId24" w:history="1">
        <w:r w:rsidRPr="00FF6FC3">
          <w:rPr>
            <w:rFonts w:ascii="Arial" w:eastAsia="Times New Roman" w:hAnsi="Arial" w:cs="Arial"/>
            <w:color w:val="CE0000"/>
            <w:sz w:val="26"/>
            <w:u w:val="single"/>
          </w:rPr>
          <w:t>Cross Site Scripting</w:t>
        </w:r>
      </w:hyperlink>
      <w:r w:rsidRPr="008C41FB">
        <w:rPr>
          <w:rFonts w:ascii="Arial" w:eastAsia="Times New Roman" w:hAnsi="Arial" w:cs="Arial"/>
          <w:color w:val="3A3A3A"/>
          <w:sz w:val="26"/>
          <w:szCs w:val="23"/>
        </w:rPr>
        <w: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31)</w:t>
      </w:r>
      <w:r w:rsidRPr="008C41FB">
        <w:rPr>
          <w:rFonts w:ascii="Arial" w:eastAsia="Times New Roman" w:hAnsi="Arial" w:cs="Arial"/>
          <w:color w:val="3A3A3A"/>
          <w:sz w:val="26"/>
          <w:szCs w:val="23"/>
        </w:rPr>
        <w:t> Important input validations should be done at server side instead of JavaScript checks at the client side.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32)</w:t>
      </w:r>
      <w:r w:rsidRPr="008C41FB">
        <w:rPr>
          <w:rFonts w:ascii="Arial" w:eastAsia="Times New Roman" w:hAnsi="Arial" w:cs="Arial"/>
          <w:color w:val="3A3A3A"/>
          <w:sz w:val="26"/>
          <w:szCs w:val="23"/>
        </w:rPr>
        <w:t> Critical resources in the system should be available to authorized persons and services only.</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33)</w:t>
      </w:r>
      <w:r w:rsidRPr="008C41FB">
        <w:rPr>
          <w:rFonts w:ascii="Arial" w:eastAsia="Times New Roman" w:hAnsi="Arial" w:cs="Arial"/>
          <w:color w:val="3A3A3A"/>
          <w:sz w:val="26"/>
          <w:szCs w:val="23"/>
        </w:rPr>
        <w:t> All access logs should be maintained with proper access permissions.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34)</w:t>
      </w:r>
      <w:r w:rsidRPr="008C41FB">
        <w:rPr>
          <w:rFonts w:ascii="Arial" w:eastAsia="Times New Roman" w:hAnsi="Arial" w:cs="Arial"/>
          <w:color w:val="3A3A3A"/>
          <w:sz w:val="26"/>
          <w:szCs w:val="23"/>
        </w:rPr>
        <w:t> Verify user session ends upon log off.</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35)</w:t>
      </w:r>
      <w:r w:rsidRPr="008C41FB">
        <w:rPr>
          <w:rFonts w:ascii="Arial" w:eastAsia="Times New Roman" w:hAnsi="Arial" w:cs="Arial"/>
          <w:color w:val="3A3A3A"/>
          <w:sz w:val="26"/>
          <w:szCs w:val="23"/>
        </w:rPr>
        <w:t> Verify that directory browsing is disabled on the server.</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36)</w:t>
      </w:r>
      <w:r w:rsidRPr="008C41FB">
        <w:rPr>
          <w:rFonts w:ascii="Arial" w:eastAsia="Times New Roman" w:hAnsi="Arial" w:cs="Arial"/>
          <w:color w:val="3A3A3A"/>
          <w:sz w:val="26"/>
          <w:szCs w:val="23"/>
        </w:rPr>
        <w:t> Verify that all applications and database versions are up to date.</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37)</w:t>
      </w:r>
      <w:r w:rsidRPr="008C41FB">
        <w:rPr>
          <w:rFonts w:ascii="Arial" w:eastAsia="Times New Roman" w:hAnsi="Arial" w:cs="Arial"/>
          <w:color w:val="3A3A3A"/>
          <w:sz w:val="26"/>
          <w:szCs w:val="23"/>
        </w:rPr>
        <w:t> Verify URL manipulation to check if a web application is not showing any unwanted information.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38)</w:t>
      </w:r>
      <w:r w:rsidRPr="008C41FB">
        <w:rPr>
          <w:rFonts w:ascii="Arial" w:eastAsia="Times New Roman" w:hAnsi="Arial" w:cs="Arial"/>
          <w:color w:val="3A3A3A"/>
          <w:sz w:val="26"/>
          <w:szCs w:val="23"/>
        </w:rPr>
        <w:t> Verify memory leak and buffer overflow.</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39)</w:t>
      </w:r>
      <w:r w:rsidRPr="008C41FB">
        <w:rPr>
          <w:rFonts w:ascii="Arial" w:eastAsia="Times New Roman" w:hAnsi="Arial" w:cs="Arial"/>
          <w:color w:val="3A3A3A"/>
          <w:sz w:val="26"/>
          <w:szCs w:val="23"/>
        </w:rPr>
        <w:t> Verify if incoming network traffic is scanned to find Trojan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40)</w:t>
      </w:r>
      <w:r w:rsidRPr="008C41FB">
        <w:rPr>
          <w:rFonts w:ascii="Arial" w:eastAsia="Times New Roman" w:hAnsi="Arial" w:cs="Arial"/>
          <w:color w:val="3A3A3A"/>
          <w:sz w:val="26"/>
          <w:szCs w:val="23"/>
        </w:rPr>
        <w:t> Verify if the system is safe from Brute Force Attacks – a trial and error method to find sensitive information like passwords.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41)</w:t>
      </w:r>
      <w:r w:rsidRPr="008C41FB">
        <w:rPr>
          <w:rFonts w:ascii="Arial" w:eastAsia="Times New Roman" w:hAnsi="Arial" w:cs="Arial"/>
          <w:color w:val="3A3A3A"/>
          <w:sz w:val="26"/>
          <w:szCs w:val="23"/>
        </w:rPr>
        <w:t> Verify if system or network is secured from DoS (denial-of-service) attacks. Hacker can target network or a single computer with continuous requests due to which resources on target system gets overloaded resulting in the denial of service for legit requests.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42)</w:t>
      </w:r>
      <w:r w:rsidRPr="008C41FB">
        <w:rPr>
          <w:rFonts w:ascii="Arial" w:eastAsia="Times New Roman" w:hAnsi="Arial" w:cs="Arial"/>
          <w:color w:val="3A3A3A"/>
          <w:sz w:val="26"/>
          <w:szCs w:val="23"/>
        </w:rPr>
        <w:t> Verify application for HTML script injection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lastRenderedPageBreak/>
        <w:t>43)</w:t>
      </w:r>
      <w:r w:rsidRPr="008C41FB">
        <w:rPr>
          <w:rFonts w:ascii="Arial" w:eastAsia="Times New Roman" w:hAnsi="Arial" w:cs="Arial"/>
          <w:color w:val="3A3A3A"/>
          <w:sz w:val="26"/>
          <w:szCs w:val="23"/>
        </w:rPr>
        <w:t> Verify against COM &amp; ActiveX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44)</w:t>
      </w:r>
      <w:r w:rsidRPr="008C41FB">
        <w:rPr>
          <w:rFonts w:ascii="Arial" w:eastAsia="Times New Roman" w:hAnsi="Arial" w:cs="Arial"/>
          <w:color w:val="3A3A3A"/>
          <w:sz w:val="26"/>
          <w:szCs w:val="23"/>
        </w:rPr>
        <w:t> Verify against spoofing attacks. Spoofing can be of multiple types – IP address spoofing, Email ID spoofing, ARP spoofing, Referrer spoofing, Caller ID spoofing, Poisoning of file-sharing networks, GPS spoofing.</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45)</w:t>
      </w:r>
      <w:r w:rsidRPr="008C41FB">
        <w:rPr>
          <w:rFonts w:ascii="Arial" w:eastAsia="Times New Roman" w:hAnsi="Arial" w:cs="Arial"/>
          <w:color w:val="3A3A3A"/>
          <w:sz w:val="26"/>
          <w:szCs w:val="23"/>
        </w:rPr>
        <w:t> Check for uncontrolled format string attack – a security attack that can cause the application to crash or execute the harmful script on it.</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46)</w:t>
      </w:r>
      <w:r w:rsidRPr="008C41FB">
        <w:rPr>
          <w:rFonts w:ascii="Arial" w:eastAsia="Times New Roman" w:hAnsi="Arial" w:cs="Arial"/>
          <w:color w:val="3A3A3A"/>
          <w:sz w:val="26"/>
          <w:szCs w:val="23"/>
        </w:rPr>
        <w:t> Verify XML injection attack – used to alter the intended logic of the application.</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47)</w:t>
      </w:r>
      <w:r w:rsidRPr="008C41FB">
        <w:rPr>
          <w:rFonts w:ascii="Arial" w:eastAsia="Times New Roman" w:hAnsi="Arial" w:cs="Arial"/>
          <w:color w:val="3A3A3A"/>
          <w:sz w:val="26"/>
          <w:szCs w:val="23"/>
        </w:rPr>
        <w:t> Verify against canonicalization attacks.</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48)</w:t>
      </w:r>
      <w:r w:rsidRPr="008C41FB">
        <w:rPr>
          <w:rFonts w:ascii="Arial" w:eastAsia="Times New Roman" w:hAnsi="Arial" w:cs="Arial"/>
          <w:color w:val="3A3A3A"/>
          <w:sz w:val="26"/>
          <w:szCs w:val="23"/>
        </w:rPr>
        <w:t> Verify if the error pages are displaying any information that can be helpful for a hacker to enter into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49)</w:t>
      </w:r>
      <w:r w:rsidRPr="008C41FB">
        <w:rPr>
          <w:rFonts w:ascii="Arial" w:eastAsia="Times New Roman" w:hAnsi="Arial" w:cs="Arial"/>
          <w:color w:val="3A3A3A"/>
          <w:sz w:val="26"/>
          <w:szCs w:val="23"/>
        </w:rPr>
        <w:t> Verify if any critical data like the password is stored in secret files on the system.</w:t>
      </w:r>
      <w:r w:rsidRPr="008C41FB">
        <w:rPr>
          <w:rFonts w:ascii="Arial" w:eastAsia="Times New Roman" w:hAnsi="Arial" w:cs="Arial"/>
          <w:color w:val="3A3A3A"/>
          <w:sz w:val="26"/>
          <w:szCs w:val="23"/>
        </w:rPr>
        <w:br/>
      </w:r>
      <w:r w:rsidRPr="00FF6FC3">
        <w:rPr>
          <w:rFonts w:ascii="Arial" w:eastAsia="Times New Roman" w:hAnsi="Arial" w:cs="Arial"/>
          <w:b/>
          <w:bCs/>
          <w:color w:val="3A3A3A"/>
          <w:sz w:val="26"/>
        </w:rPr>
        <w:t>50)</w:t>
      </w:r>
      <w:r w:rsidRPr="008C41FB">
        <w:rPr>
          <w:rFonts w:ascii="Arial" w:eastAsia="Times New Roman" w:hAnsi="Arial" w:cs="Arial"/>
          <w:color w:val="3A3A3A"/>
          <w:sz w:val="26"/>
          <w:szCs w:val="23"/>
        </w:rPr>
        <w:t> Verify if the application is returning more data than it is required.</w:t>
      </w:r>
    </w:p>
    <w:p w:rsidR="008C41FB" w:rsidRPr="008C41FB" w:rsidRDefault="008C41FB" w:rsidP="00FF6FC3">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These are just the basic test scenarios to get started with Pentest. There are hundreds of advanced penetration methods which can be done either manually or with the help of automation tools.</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Further reading:</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Pen Testing Standards</w:t>
      </w:r>
      <w:r w:rsidRPr="008C41FB">
        <w:rPr>
          <w:rFonts w:ascii="Arial" w:eastAsia="Times New Roman" w:hAnsi="Arial" w:cs="Arial"/>
          <w:color w:val="3A3A3A"/>
          <w:sz w:val="26"/>
          <w:szCs w:val="23"/>
        </w:rPr>
        <w:t> –</w:t>
      </w:r>
    </w:p>
    <w:p w:rsidR="008C41FB" w:rsidRPr="008C41FB" w:rsidRDefault="008C41FB" w:rsidP="00FF6FC3">
      <w:pPr>
        <w:numPr>
          <w:ilvl w:val="0"/>
          <w:numId w:val="6"/>
        </w:numPr>
        <w:shd w:val="clear" w:color="auto" w:fill="FFFFFF"/>
        <w:spacing w:after="0" w:line="360" w:lineRule="auto"/>
        <w:rPr>
          <w:rFonts w:ascii="Arial" w:eastAsia="Times New Roman" w:hAnsi="Arial" w:cs="Arial"/>
          <w:color w:val="3A3A3A"/>
          <w:sz w:val="26"/>
          <w:szCs w:val="23"/>
        </w:rPr>
      </w:pPr>
      <w:hyperlink r:id="rId25" w:history="1">
        <w:r w:rsidRPr="00FF6FC3">
          <w:rPr>
            <w:rFonts w:ascii="Arial" w:eastAsia="Times New Roman" w:hAnsi="Arial" w:cs="Arial"/>
            <w:color w:val="CE0000"/>
            <w:sz w:val="26"/>
            <w:u w:val="single"/>
          </w:rPr>
          <w:t>PCI DSS</w:t>
        </w:r>
      </w:hyperlink>
      <w:r w:rsidRPr="008C41FB">
        <w:rPr>
          <w:rFonts w:ascii="Arial" w:eastAsia="Times New Roman" w:hAnsi="Arial" w:cs="Arial"/>
          <w:color w:val="3A3A3A"/>
          <w:sz w:val="26"/>
          <w:szCs w:val="23"/>
        </w:rPr>
        <w:t> (Payment Card Industry Data Security Standard)</w:t>
      </w:r>
    </w:p>
    <w:p w:rsidR="008C41FB" w:rsidRPr="008C41FB" w:rsidRDefault="008C41FB" w:rsidP="00FF6FC3">
      <w:pPr>
        <w:numPr>
          <w:ilvl w:val="0"/>
          <w:numId w:val="6"/>
        </w:numPr>
        <w:shd w:val="clear" w:color="auto" w:fill="FFFFFF"/>
        <w:spacing w:after="0" w:line="360" w:lineRule="auto"/>
        <w:rPr>
          <w:rFonts w:ascii="Arial" w:eastAsia="Times New Roman" w:hAnsi="Arial" w:cs="Arial"/>
          <w:color w:val="3A3A3A"/>
          <w:sz w:val="26"/>
          <w:szCs w:val="23"/>
        </w:rPr>
      </w:pPr>
      <w:hyperlink r:id="rId26" w:history="1">
        <w:r w:rsidRPr="00FF6FC3">
          <w:rPr>
            <w:rFonts w:ascii="Arial" w:eastAsia="Times New Roman" w:hAnsi="Arial" w:cs="Arial"/>
            <w:color w:val="CE0000"/>
            <w:sz w:val="26"/>
            <w:u w:val="single"/>
          </w:rPr>
          <w:t>OWASP</w:t>
        </w:r>
      </w:hyperlink>
      <w:r w:rsidRPr="008C41FB">
        <w:rPr>
          <w:rFonts w:ascii="Arial" w:eastAsia="Times New Roman" w:hAnsi="Arial" w:cs="Arial"/>
          <w:color w:val="3A3A3A"/>
          <w:sz w:val="26"/>
          <w:szCs w:val="23"/>
        </w:rPr>
        <w:t> (Open Web Application Security Project)</w:t>
      </w:r>
    </w:p>
    <w:p w:rsidR="008C41FB" w:rsidRPr="008C41FB" w:rsidRDefault="008C41FB" w:rsidP="00FF6FC3">
      <w:pPr>
        <w:numPr>
          <w:ilvl w:val="0"/>
          <w:numId w:val="6"/>
        </w:numPr>
        <w:shd w:val="clear" w:color="auto" w:fill="FFFFFF"/>
        <w:spacing w:after="0" w:line="360" w:lineRule="auto"/>
        <w:rPr>
          <w:rFonts w:ascii="Arial" w:eastAsia="Times New Roman" w:hAnsi="Arial" w:cs="Arial"/>
          <w:color w:val="3A3A3A"/>
          <w:sz w:val="26"/>
          <w:szCs w:val="23"/>
        </w:rPr>
      </w:pPr>
      <w:hyperlink r:id="rId27" w:history="1">
        <w:r w:rsidRPr="00FF6FC3">
          <w:rPr>
            <w:rFonts w:ascii="Arial" w:eastAsia="Times New Roman" w:hAnsi="Arial" w:cs="Arial"/>
            <w:color w:val="CE0000"/>
            <w:sz w:val="26"/>
            <w:u w:val="single"/>
          </w:rPr>
          <w:t>ISO/IEC 27002</w:t>
        </w:r>
      </w:hyperlink>
      <w:r w:rsidRPr="008C41FB">
        <w:rPr>
          <w:rFonts w:ascii="Arial" w:eastAsia="Times New Roman" w:hAnsi="Arial" w:cs="Arial"/>
          <w:color w:val="3A3A3A"/>
          <w:sz w:val="26"/>
          <w:szCs w:val="23"/>
        </w:rPr>
        <w:t>, </w:t>
      </w:r>
      <w:hyperlink r:id="rId28" w:history="1">
        <w:r w:rsidRPr="00FF6FC3">
          <w:rPr>
            <w:rFonts w:ascii="Arial" w:eastAsia="Times New Roman" w:hAnsi="Arial" w:cs="Arial"/>
            <w:color w:val="CE0000"/>
            <w:sz w:val="26"/>
            <w:u w:val="single"/>
          </w:rPr>
          <w:t>OSSTMM</w:t>
        </w:r>
      </w:hyperlink>
      <w:r w:rsidRPr="008C41FB">
        <w:rPr>
          <w:rFonts w:ascii="Arial" w:eastAsia="Times New Roman" w:hAnsi="Arial" w:cs="Arial"/>
          <w:color w:val="3A3A3A"/>
          <w:sz w:val="26"/>
          <w:szCs w:val="23"/>
        </w:rPr>
        <w:t> (The Open Source Security Testing Methodology Manual)</w:t>
      </w:r>
    </w:p>
    <w:p w:rsidR="008C41FB" w:rsidRPr="008C41FB" w:rsidRDefault="008C41FB" w:rsidP="00FF6FC3">
      <w:pPr>
        <w:shd w:val="clear" w:color="auto" w:fill="FFFFFF"/>
        <w:spacing w:after="0" w:line="360" w:lineRule="auto"/>
        <w:rPr>
          <w:rFonts w:ascii="Arial" w:eastAsia="Times New Roman" w:hAnsi="Arial" w:cs="Arial"/>
          <w:color w:val="3A3A3A"/>
          <w:sz w:val="26"/>
          <w:szCs w:val="23"/>
        </w:rPr>
      </w:pPr>
      <w:r w:rsidRPr="00FF6FC3">
        <w:rPr>
          <w:rFonts w:ascii="Arial" w:eastAsia="Times New Roman" w:hAnsi="Arial" w:cs="Arial"/>
          <w:b/>
          <w:bCs/>
          <w:color w:val="3A3A3A"/>
          <w:sz w:val="26"/>
        </w:rPr>
        <w:t>Certifications</w:t>
      </w:r>
      <w:r w:rsidRPr="008C41FB">
        <w:rPr>
          <w:rFonts w:ascii="Arial" w:eastAsia="Times New Roman" w:hAnsi="Arial" w:cs="Arial"/>
          <w:color w:val="3A3A3A"/>
          <w:sz w:val="26"/>
          <w:szCs w:val="23"/>
        </w:rPr>
        <w:t> –</w:t>
      </w:r>
    </w:p>
    <w:p w:rsidR="008C41FB" w:rsidRPr="008C41FB" w:rsidRDefault="008C41FB" w:rsidP="00FF6FC3">
      <w:pPr>
        <w:numPr>
          <w:ilvl w:val="0"/>
          <w:numId w:val="7"/>
        </w:numPr>
        <w:shd w:val="clear" w:color="auto" w:fill="FFFFFF"/>
        <w:spacing w:after="0" w:line="360" w:lineRule="auto"/>
        <w:rPr>
          <w:rFonts w:ascii="Arial" w:eastAsia="Times New Roman" w:hAnsi="Arial" w:cs="Arial"/>
          <w:color w:val="3A3A3A"/>
          <w:sz w:val="26"/>
          <w:szCs w:val="23"/>
        </w:rPr>
      </w:pPr>
      <w:hyperlink r:id="rId29" w:history="1">
        <w:r w:rsidRPr="00FF6FC3">
          <w:rPr>
            <w:rFonts w:ascii="Arial" w:eastAsia="Times New Roman" w:hAnsi="Arial" w:cs="Arial"/>
            <w:color w:val="CE0000"/>
            <w:sz w:val="26"/>
            <w:u w:val="single"/>
          </w:rPr>
          <w:t>GPEN</w:t>
        </w:r>
      </w:hyperlink>
    </w:p>
    <w:p w:rsidR="008C41FB" w:rsidRPr="008C41FB" w:rsidRDefault="008C41FB" w:rsidP="00FF6FC3">
      <w:pPr>
        <w:numPr>
          <w:ilvl w:val="0"/>
          <w:numId w:val="7"/>
        </w:num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Associate Security Tester (</w:t>
      </w:r>
      <w:hyperlink r:id="rId30" w:history="1">
        <w:r w:rsidRPr="00FF6FC3">
          <w:rPr>
            <w:rFonts w:ascii="Arial" w:eastAsia="Times New Roman" w:hAnsi="Arial" w:cs="Arial"/>
            <w:color w:val="CE0000"/>
            <w:sz w:val="26"/>
            <w:u w:val="single"/>
          </w:rPr>
          <w:t>AST</w:t>
        </w:r>
      </w:hyperlink>
      <w:r w:rsidRPr="008C41FB">
        <w:rPr>
          <w:rFonts w:ascii="Arial" w:eastAsia="Times New Roman" w:hAnsi="Arial" w:cs="Arial"/>
          <w:color w:val="3A3A3A"/>
          <w:sz w:val="26"/>
          <w:szCs w:val="23"/>
        </w:rPr>
        <w:t>)</w:t>
      </w:r>
    </w:p>
    <w:p w:rsidR="008C41FB" w:rsidRPr="008C41FB" w:rsidRDefault="008C41FB" w:rsidP="00FF6FC3">
      <w:pPr>
        <w:numPr>
          <w:ilvl w:val="0"/>
          <w:numId w:val="7"/>
        </w:num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Senior Security Tester (SST)</w:t>
      </w:r>
    </w:p>
    <w:p w:rsidR="008C41FB" w:rsidRPr="008C41FB" w:rsidRDefault="008C41FB" w:rsidP="00FF6FC3">
      <w:pPr>
        <w:numPr>
          <w:ilvl w:val="0"/>
          <w:numId w:val="7"/>
        </w:numPr>
        <w:shd w:val="clear" w:color="auto" w:fill="FFFFFF"/>
        <w:spacing w:after="0"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t>Certified Penetration Tester (</w:t>
      </w:r>
      <w:hyperlink r:id="rId31" w:history="1">
        <w:r w:rsidRPr="00FF6FC3">
          <w:rPr>
            <w:rFonts w:ascii="Arial" w:eastAsia="Times New Roman" w:hAnsi="Arial" w:cs="Arial"/>
            <w:color w:val="CE0000"/>
            <w:sz w:val="26"/>
            <w:u w:val="single"/>
          </w:rPr>
          <w:t>CPT</w:t>
        </w:r>
      </w:hyperlink>
      <w:r w:rsidRPr="008C41FB">
        <w:rPr>
          <w:rFonts w:ascii="Arial" w:eastAsia="Times New Roman" w:hAnsi="Arial" w:cs="Arial"/>
          <w:color w:val="3A3A3A"/>
          <w:sz w:val="26"/>
          <w:szCs w:val="23"/>
        </w:rPr>
        <w:t>)</w:t>
      </w:r>
    </w:p>
    <w:p w:rsidR="008C41FB" w:rsidRPr="008C41FB" w:rsidRDefault="008C41FB" w:rsidP="00FF6FC3">
      <w:pPr>
        <w:shd w:val="clear" w:color="auto" w:fill="FFFFFF"/>
        <w:spacing w:after="336" w:line="360" w:lineRule="auto"/>
        <w:rPr>
          <w:rFonts w:ascii="Arial" w:eastAsia="Times New Roman" w:hAnsi="Arial" w:cs="Arial"/>
          <w:color w:val="3A3A3A"/>
          <w:sz w:val="26"/>
          <w:szCs w:val="23"/>
        </w:rPr>
      </w:pPr>
      <w:r w:rsidRPr="008C41FB">
        <w:rPr>
          <w:rFonts w:ascii="Arial" w:eastAsia="Times New Roman" w:hAnsi="Arial" w:cs="Arial"/>
          <w:color w:val="3A3A3A"/>
          <w:sz w:val="26"/>
          <w:szCs w:val="23"/>
        </w:rPr>
        <w:lastRenderedPageBreak/>
        <w:t>Finally, as a penetration tester, you should collect and log all vulnerabilities in the system. Don’t ignore any scenario considering that it won’t be executed by end users.</w:t>
      </w:r>
    </w:p>
    <w:p w:rsidR="008C41FB" w:rsidRDefault="008C41FB" w:rsidP="00FF6FC3">
      <w:pPr>
        <w:shd w:val="clear" w:color="auto" w:fill="FFFFFF"/>
        <w:spacing w:after="0" w:line="360" w:lineRule="auto"/>
        <w:rPr>
          <w:rFonts w:ascii="Arial" w:eastAsia="Times New Roman" w:hAnsi="Arial" w:cs="Arial"/>
          <w:i/>
          <w:iCs/>
          <w:color w:val="3A3A3A"/>
          <w:sz w:val="26"/>
        </w:rPr>
      </w:pPr>
      <w:r w:rsidRPr="00FF6FC3">
        <w:rPr>
          <w:rFonts w:ascii="Arial" w:eastAsia="Times New Roman" w:hAnsi="Arial" w:cs="Arial"/>
          <w:i/>
          <w:iCs/>
          <w:color w:val="3A3A3A"/>
          <w:sz w:val="26"/>
        </w:rPr>
        <w:t>If you are a penetration tester, please help our readers with your experience, tips, and sample test cases on how to perform penetration testing effectively.</w:t>
      </w:r>
    </w:p>
    <w:p w:rsidR="00784D9D" w:rsidRDefault="00784D9D" w:rsidP="00FF6FC3">
      <w:pPr>
        <w:shd w:val="clear" w:color="auto" w:fill="FFFFFF"/>
        <w:spacing w:after="0" w:line="360" w:lineRule="auto"/>
        <w:rPr>
          <w:rFonts w:ascii="Arial" w:eastAsia="Times New Roman" w:hAnsi="Arial" w:cs="Arial"/>
          <w:i/>
          <w:iCs/>
          <w:color w:val="3A3A3A"/>
          <w:sz w:val="26"/>
        </w:rPr>
      </w:pPr>
    </w:p>
    <w:p w:rsidR="00784D9D" w:rsidRDefault="00784D9D" w:rsidP="00FF6FC3">
      <w:pPr>
        <w:shd w:val="clear" w:color="auto" w:fill="FFFFFF"/>
        <w:spacing w:after="0" w:line="360" w:lineRule="auto"/>
        <w:rPr>
          <w:rFonts w:ascii="Arial" w:eastAsia="Times New Roman" w:hAnsi="Arial" w:cs="Arial"/>
          <w:i/>
          <w:iCs/>
          <w:color w:val="3A3A3A"/>
          <w:sz w:val="26"/>
        </w:rPr>
      </w:pPr>
    </w:p>
    <w:p w:rsidR="00784D9D" w:rsidRDefault="00784D9D" w:rsidP="00FF6FC3">
      <w:pPr>
        <w:shd w:val="clear" w:color="auto" w:fill="FFFFFF"/>
        <w:spacing w:after="0" w:line="360" w:lineRule="auto"/>
        <w:rPr>
          <w:rFonts w:ascii="Arial" w:eastAsia="Times New Roman" w:hAnsi="Arial" w:cs="Arial"/>
          <w:i/>
          <w:iCs/>
          <w:color w:val="3A3A3A"/>
          <w:sz w:val="26"/>
        </w:rPr>
      </w:pPr>
    </w:p>
    <w:p w:rsidR="00373E03" w:rsidRDefault="00373E03" w:rsidP="00373E03">
      <w:pPr>
        <w:pStyle w:val="Heading1"/>
        <w:spacing w:before="0" w:line="312" w:lineRule="atLeast"/>
        <w:rPr>
          <w:rFonts w:ascii="inherit" w:hAnsi="inherit"/>
          <w:color w:val="A90000"/>
          <w:sz w:val="35"/>
          <w:szCs w:val="35"/>
        </w:rPr>
      </w:pPr>
      <w:r>
        <w:rPr>
          <w:rFonts w:ascii="inherit" w:hAnsi="inherit"/>
          <w:color w:val="A90000"/>
          <w:sz w:val="35"/>
          <w:szCs w:val="35"/>
        </w:rPr>
        <w:t>Network Security Testing and Best Network Security Tools</w:t>
      </w:r>
    </w:p>
    <w:p w:rsidR="006B5617" w:rsidRDefault="006B5617" w:rsidP="006B5617"/>
    <w:p w:rsidR="006B5617" w:rsidRPr="006B5617" w:rsidRDefault="006B5617" w:rsidP="006B5617"/>
    <w:p w:rsidR="00373E03" w:rsidRDefault="00373E03" w:rsidP="00373E03">
      <w:pPr>
        <w:pStyle w:val="NormalWeb"/>
        <w:shd w:val="clear" w:color="auto" w:fill="FFFFFF"/>
        <w:spacing w:before="0" w:beforeAutospacing="0" w:after="0" w:afterAutospacing="0"/>
        <w:rPr>
          <w:ins w:id="0" w:author="Unknown"/>
          <w:rFonts w:ascii="Arial" w:hAnsi="Arial" w:cs="Arial"/>
          <w:color w:val="3A3A3A"/>
          <w:sz w:val="20"/>
          <w:szCs w:val="20"/>
        </w:rPr>
      </w:pPr>
      <w:ins w:id="1" w:author="Unknown">
        <w:r>
          <w:rPr>
            <w:rStyle w:val="Strong"/>
            <w:rFonts w:ascii="Arial" w:hAnsi="Arial" w:cs="Arial"/>
            <w:color w:val="3A3A3A"/>
            <w:sz w:val="20"/>
            <w:szCs w:val="20"/>
            <w:bdr w:val="none" w:sz="0" w:space="0" w:color="auto" w:frame="1"/>
          </w:rPr>
          <w:t>Why Network Security Testing is Important an What are the Best Tools for Network Security:</w:t>
        </w:r>
      </w:ins>
    </w:p>
    <w:p w:rsidR="00373E03" w:rsidRDefault="00373E03" w:rsidP="00373E03">
      <w:pPr>
        <w:pStyle w:val="NormalWeb"/>
        <w:shd w:val="clear" w:color="auto" w:fill="FFFFFF"/>
        <w:spacing w:before="0" w:beforeAutospacing="0" w:after="336" w:afterAutospacing="0"/>
        <w:rPr>
          <w:ins w:id="2" w:author="Unknown"/>
          <w:rFonts w:ascii="Arial" w:hAnsi="Arial" w:cs="Arial"/>
          <w:color w:val="3A3A3A"/>
          <w:sz w:val="20"/>
          <w:szCs w:val="20"/>
        </w:rPr>
      </w:pPr>
      <w:ins w:id="3" w:author="Unknown">
        <w:r>
          <w:rPr>
            <w:rFonts w:ascii="Arial" w:hAnsi="Arial" w:cs="Arial"/>
            <w:color w:val="3A3A3A"/>
            <w:sz w:val="20"/>
            <w:szCs w:val="20"/>
          </w:rPr>
          <w:t>Before proceeding with this article on Network Security Test, let me ask you something.</w:t>
        </w:r>
      </w:ins>
    </w:p>
    <w:p w:rsidR="00373E03" w:rsidRDefault="00373E03" w:rsidP="00373E03">
      <w:pPr>
        <w:pStyle w:val="NormalWeb"/>
        <w:shd w:val="clear" w:color="auto" w:fill="FFFFFF"/>
        <w:spacing w:before="0" w:beforeAutospacing="0" w:after="0" w:afterAutospacing="0"/>
        <w:rPr>
          <w:ins w:id="4" w:author="Unknown"/>
          <w:rFonts w:ascii="Arial" w:hAnsi="Arial" w:cs="Arial"/>
          <w:color w:val="3A3A3A"/>
          <w:sz w:val="20"/>
          <w:szCs w:val="20"/>
        </w:rPr>
      </w:pPr>
      <w:ins w:id="5" w:author="Unknown">
        <w:r>
          <w:rPr>
            <w:rStyle w:val="Strong"/>
            <w:rFonts w:ascii="Arial" w:hAnsi="Arial" w:cs="Arial"/>
            <w:color w:val="3A3A3A"/>
            <w:sz w:val="20"/>
            <w:szCs w:val="20"/>
            <w:bdr w:val="none" w:sz="0" w:space="0" w:color="auto" w:frame="1"/>
          </w:rPr>
          <w:t>How many of you are really scared to make payments online using your credit or debit cards?</w:t>
        </w:r>
        <w:r>
          <w:rPr>
            <w:rFonts w:ascii="Arial" w:hAnsi="Arial" w:cs="Arial"/>
            <w:color w:val="3A3A3A"/>
            <w:sz w:val="20"/>
            <w:szCs w:val="20"/>
          </w:rPr>
          <w:t> If you fall into the Yes category then you are not an exception. I can clearly imagine and understand your concern about making online payments. </w:t>
        </w:r>
      </w:ins>
    </w:p>
    <w:p w:rsidR="00373E03" w:rsidRDefault="00373E03" w:rsidP="00373E03">
      <w:pPr>
        <w:pStyle w:val="NormalWeb"/>
        <w:shd w:val="clear" w:color="auto" w:fill="FFFFFF"/>
        <w:spacing w:before="0" w:beforeAutospacing="0" w:after="336" w:afterAutospacing="0"/>
        <w:rPr>
          <w:ins w:id="6" w:author="Unknown"/>
          <w:rFonts w:ascii="Arial" w:hAnsi="Arial" w:cs="Arial"/>
          <w:color w:val="3A3A3A"/>
          <w:sz w:val="20"/>
          <w:szCs w:val="20"/>
        </w:rPr>
      </w:pPr>
      <w:ins w:id="7" w:author="Unknown">
        <w:r>
          <w:rPr>
            <w:rFonts w:ascii="Arial" w:hAnsi="Arial" w:cs="Arial"/>
            <w:color w:val="3A3A3A"/>
            <w:sz w:val="20"/>
            <w:szCs w:val="20"/>
          </w:rPr>
          <w:t>Security is a point of concern for many of us, the reason for which we worry about paying online is due to the unawareness on how secured the website is.</w:t>
        </w:r>
      </w:ins>
    </w:p>
    <w:p w:rsidR="00373E03" w:rsidRDefault="00373E03" w:rsidP="00373E03">
      <w:pPr>
        <w:pStyle w:val="NormalWeb"/>
        <w:shd w:val="clear" w:color="auto" w:fill="FFFFFF"/>
        <w:spacing w:before="0" w:beforeAutospacing="0" w:after="336" w:afterAutospacing="0"/>
        <w:rPr>
          <w:ins w:id="8" w:author="Unknown"/>
          <w:rFonts w:ascii="Arial" w:hAnsi="Arial" w:cs="Arial"/>
          <w:color w:val="3A3A3A"/>
          <w:sz w:val="20"/>
          <w:szCs w:val="20"/>
        </w:rPr>
      </w:pPr>
      <w:ins w:id="9" w:author="Unknown">
        <w:r>
          <w:rPr>
            <w:rFonts w:ascii="Arial" w:hAnsi="Arial" w:cs="Arial"/>
            <w:color w:val="3A3A3A"/>
            <w:sz w:val="20"/>
            <w:szCs w:val="20"/>
          </w:rPr>
          <w:t>But as times change, things also change and now most of the websites are entirely security tested to find out the flaws before it impacts the real users.</w:t>
        </w:r>
      </w:ins>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Above is just a simple example of a website security, but in reality, security is a major concern for everyone including big enterprises, small organization, and the website owners.</w:t>
      </w:r>
    </w:p>
    <w:p w:rsidR="00680798" w:rsidRDefault="00680798" w:rsidP="006B5617">
      <w:pPr>
        <w:pStyle w:val="Heading3"/>
        <w:shd w:val="clear" w:color="auto" w:fill="FFFFFF"/>
        <w:spacing w:before="0" w:beforeAutospacing="0" w:after="0" w:afterAutospacing="0" w:line="288" w:lineRule="atLeast"/>
        <w:rPr>
          <w:rFonts w:ascii="Arial" w:hAnsi="Arial" w:cs="Arial"/>
          <w:b w:val="0"/>
          <w:bCs w:val="0"/>
          <w:color w:val="3A3A3A"/>
          <w:sz w:val="30"/>
          <w:szCs w:val="30"/>
          <w:bdr w:val="none" w:sz="0" w:space="0" w:color="auto" w:frame="1"/>
        </w:rPr>
      </w:pPr>
    </w:p>
    <w:p w:rsidR="00680798" w:rsidRDefault="00680798" w:rsidP="006B5617">
      <w:pPr>
        <w:pStyle w:val="Heading3"/>
        <w:shd w:val="clear" w:color="auto" w:fill="FFFFFF"/>
        <w:spacing w:before="0" w:beforeAutospacing="0" w:after="0" w:afterAutospacing="0" w:line="288" w:lineRule="atLeast"/>
        <w:rPr>
          <w:rFonts w:ascii="Arial" w:hAnsi="Arial" w:cs="Arial"/>
          <w:b w:val="0"/>
          <w:bCs w:val="0"/>
          <w:color w:val="3A3A3A"/>
          <w:sz w:val="30"/>
          <w:szCs w:val="30"/>
          <w:bdr w:val="none" w:sz="0" w:space="0" w:color="auto" w:frame="1"/>
        </w:rPr>
      </w:pPr>
    </w:p>
    <w:p w:rsidR="006B5617" w:rsidRDefault="006B5617" w:rsidP="006B5617">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What should you do to Test Network Security?</w:t>
      </w:r>
    </w:p>
    <w:p w:rsidR="00643641" w:rsidRDefault="00643641" w:rsidP="006B5617">
      <w:pPr>
        <w:pStyle w:val="NormalWeb"/>
        <w:shd w:val="clear" w:color="auto" w:fill="FFFFFF"/>
        <w:spacing w:before="0" w:beforeAutospacing="0" w:after="336" w:afterAutospacing="0"/>
        <w:rPr>
          <w:rFonts w:ascii="Arial" w:hAnsi="Arial" w:cs="Arial"/>
          <w:color w:val="3A3A3A"/>
          <w:sz w:val="20"/>
          <w:szCs w:val="20"/>
        </w:rPr>
      </w:pP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Network Testing involves testing Network devices, servers, and DNS for vulnerabilities or threats.</w:t>
      </w: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FF9900"/>
          <w:sz w:val="20"/>
          <w:szCs w:val="20"/>
          <w:bdr w:val="none" w:sz="0" w:space="0" w:color="auto" w:frame="1"/>
        </w:rPr>
        <w:t>Hence it is always advisable to follow the below guidelines before you start your testing:</w:t>
      </w:r>
    </w:p>
    <w:p w:rsidR="00643641" w:rsidRDefault="00643641" w:rsidP="006B5617">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rsidR="00643641" w:rsidRDefault="00643641" w:rsidP="006B5617">
      <w:pPr>
        <w:pStyle w:val="NormalWeb"/>
        <w:shd w:val="clear" w:color="auto" w:fill="FFFFFF"/>
        <w:spacing w:before="0" w:beforeAutospacing="0" w:after="0" w:afterAutospacing="0"/>
        <w:rPr>
          <w:rStyle w:val="Strong"/>
          <w:rFonts w:ascii="Arial" w:hAnsi="Arial" w:cs="Arial"/>
          <w:color w:val="3A3A3A"/>
          <w:sz w:val="20"/>
          <w:szCs w:val="20"/>
          <w:bdr w:val="none" w:sz="0" w:space="0" w:color="auto" w:frame="1"/>
        </w:rPr>
      </w:pP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 Most critical areas should be tested first</w:t>
      </w:r>
      <w:r>
        <w:rPr>
          <w:rFonts w:ascii="Arial" w:hAnsi="Arial" w:cs="Arial"/>
          <w:color w:val="3A3A3A"/>
          <w:sz w:val="20"/>
          <w:szCs w:val="20"/>
        </w:rPr>
        <w:t> – In Case of network security, areas which are exposed to the public are considered to be critical. So focus should be on firewalls, web servers, routers, switches and systems that are open to mass crowd.</w:t>
      </w: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lastRenderedPageBreak/>
        <w:t>#2) Up to date with Security Patches –</w:t>
      </w:r>
      <w:r>
        <w:rPr>
          <w:rFonts w:ascii="Arial" w:hAnsi="Arial" w:cs="Arial"/>
          <w:color w:val="3A3A3A"/>
          <w:sz w:val="20"/>
          <w:szCs w:val="20"/>
        </w:rPr>
        <w:t> System under test should always have the latest security patch installed in it.</w:t>
      </w: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#3) Good Interpretation of Testing Results –</w:t>
      </w:r>
      <w:r>
        <w:rPr>
          <w:rFonts w:ascii="Arial" w:hAnsi="Arial" w:cs="Arial"/>
          <w:color w:val="3A3A3A"/>
          <w:sz w:val="20"/>
          <w:szCs w:val="20"/>
        </w:rPr>
        <w:t> Vulnerability Testing sometimes may lead to false positive scores and at times may not be able to identify the issues beyond the capability of the tool that is being used for testing. In such cases, testers should be experienced enough to understand, analyze and take a decision on the outcome.</w:t>
      </w: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#4) Awareness of the Security Policies –</w:t>
      </w:r>
      <w:r>
        <w:rPr>
          <w:rFonts w:ascii="Arial" w:hAnsi="Arial" w:cs="Arial"/>
          <w:color w:val="3A3A3A"/>
          <w:sz w:val="20"/>
          <w:szCs w:val="20"/>
        </w:rPr>
        <w:t> Testers should be well versed in the security policy or the protocol that is followed. This will help in effective testing and understanding what is within and beyond the security guidelines.</w:t>
      </w:r>
    </w:p>
    <w:p w:rsidR="006B5617" w:rsidRDefault="006B5617" w:rsidP="006B5617">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#5) Tool Selection –</w:t>
      </w:r>
      <w:r>
        <w:rPr>
          <w:rFonts w:ascii="Arial" w:hAnsi="Arial" w:cs="Arial"/>
          <w:color w:val="3A3A3A"/>
          <w:sz w:val="20"/>
          <w:szCs w:val="20"/>
        </w:rPr>
        <w:t> From a wide range of tools available, make sure you select the tool that provides the features required for your testing.</w:t>
      </w:r>
    </w:p>
    <w:p w:rsidR="006B5617" w:rsidRDefault="006B5617" w:rsidP="006B5617">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List of Network Security Devices</w:t>
      </w: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Given below is a brief note of few Network Security Devices</w:t>
      </w:r>
    </w:p>
    <w:p w:rsidR="006B5617" w:rsidRDefault="006B5617" w:rsidP="006B5617">
      <w:pPr>
        <w:numPr>
          <w:ilvl w:val="0"/>
          <w:numId w:val="8"/>
        </w:numPr>
        <w:shd w:val="clear" w:color="auto" w:fill="FFFFFF"/>
        <w:spacing w:after="0" w:line="240" w:lineRule="auto"/>
        <w:rPr>
          <w:rFonts w:ascii="Arial" w:hAnsi="Arial" w:cs="Arial"/>
          <w:color w:val="3A3A3A"/>
          <w:sz w:val="20"/>
          <w:szCs w:val="20"/>
        </w:rPr>
      </w:pPr>
      <w:r>
        <w:rPr>
          <w:rStyle w:val="Emphasis"/>
          <w:rFonts w:ascii="Arial" w:hAnsi="Arial" w:cs="Arial"/>
          <w:b/>
          <w:bCs/>
          <w:color w:val="3A3A3A"/>
          <w:sz w:val="20"/>
          <w:szCs w:val="20"/>
          <w:bdr w:val="none" w:sz="0" w:space="0" w:color="auto" w:frame="1"/>
        </w:rPr>
        <w:t>Firewalls</w:t>
      </w:r>
      <w:r>
        <w:rPr>
          <w:rStyle w:val="Strong"/>
          <w:rFonts w:ascii="Arial" w:hAnsi="Arial" w:cs="Arial"/>
          <w:color w:val="3A3A3A"/>
          <w:sz w:val="20"/>
          <w:szCs w:val="20"/>
          <w:bdr w:val="none" w:sz="0" w:space="0" w:color="auto" w:frame="1"/>
        </w:rPr>
        <w:t> –</w:t>
      </w:r>
      <w:r>
        <w:rPr>
          <w:rFonts w:ascii="Arial" w:hAnsi="Arial" w:cs="Arial"/>
          <w:color w:val="3A3A3A"/>
          <w:sz w:val="20"/>
          <w:szCs w:val="20"/>
        </w:rPr>
        <w:t> Firewall is the protection layer which monitors the connections that can take place within a network.</w:t>
      </w:r>
    </w:p>
    <w:p w:rsidR="006B5617" w:rsidRDefault="006B5617" w:rsidP="006B5617">
      <w:pPr>
        <w:numPr>
          <w:ilvl w:val="0"/>
          <w:numId w:val="8"/>
        </w:numPr>
        <w:shd w:val="clear" w:color="auto" w:fill="FFFFFF"/>
        <w:spacing w:after="0" w:line="240" w:lineRule="auto"/>
        <w:rPr>
          <w:rFonts w:ascii="Arial" w:hAnsi="Arial" w:cs="Arial"/>
          <w:color w:val="3A3A3A"/>
          <w:sz w:val="20"/>
          <w:szCs w:val="20"/>
        </w:rPr>
      </w:pPr>
      <w:r>
        <w:rPr>
          <w:rStyle w:val="Strong"/>
          <w:rFonts w:ascii="Arial" w:hAnsi="Arial" w:cs="Arial"/>
          <w:i/>
          <w:iCs/>
          <w:color w:val="3A3A3A"/>
          <w:sz w:val="20"/>
          <w:szCs w:val="20"/>
          <w:bdr w:val="none" w:sz="0" w:space="0" w:color="auto" w:frame="1"/>
        </w:rPr>
        <w:t>VPN’s</w:t>
      </w:r>
      <w:r>
        <w:rPr>
          <w:rFonts w:ascii="Arial" w:hAnsi="Arial" w:cs="Arial"/>
          <w:color w:val="3A3A3A"/>
          <w:sz w:val="20"/>
          <w:szCs w:val="20"/>
        </w:rPr>
        <w:t> – VPN Gateways are used to establish a secure connection to the remote systems.</w:t>
      </w:r>
    </w:p>
    <w:p w:rsidR="006B5617" w:rsidRDefault="006B5617" w:rsidP="006B5617">
      <w:pPr>
        <w:numPr>
          <w:ilvl w:val="0"/>
          <w:numId w:val="8"/>
        </w:numPr>
        <w:shd w:val="clear" w:color="auto" w:fill="FFFFFF"/>
        <w:spacing w:after="0" w:line="240" w:lineRule="auto"/>
        <w:rPr>
          <w:rFonts w:ascii="Arial" w:hAnsi="Arial" w:cs="Arial"/>
          <w:color w:val="3A3A3A"/>
          <w:sz w:val="20"/>
          <w:szCs w:val="20"/>
        </w:rPr>
      </w:pPr>
      <w:r>
        <w:rPr>
          <w:rStyle w:val="Strong"/>
          <w:rFonts w:ascii="Arial" w:hAnsi="Arial" w:cs="Arial"/>
          <w:i/>
          <w:iCs/>
          <w:color w:val="3A3A3A"/>
          <w:sz w:val="20"/>
          <w:szCs w:val="20"/>
          <w:bdr w:val="none" w:sz="0" w:space="0" w:color="auto" w:frame="1"/>
        </w:rPr>
        <w:t>Anti Virus</w:t>
      </w:r>
      <w:r>
        <w:rPr>
          <w:rFonts w:ascii="Arial" w:hAnsi="Arial" w:cs="Arial"/>
          <w:color w:val="3A3A3A"/>
          <w:sz w:val="20"/>
          <w:szCs w:val="20"/>
        </w:rPr>
        <w:t> – It is used to monitor, identify and filter out all forms of malware.</w:t>
      </w:r>
    </w:p>
    <w:p w:rsidR="006B5617" w:rsidRDefault="006B5617" w:rsidP="006B5617">
      <w:pPr>
        <w:numPr>
          <w:ilvl w:val="0"/>
          <w:numId w:val="8"/>
        </w:numPr>
        <w:shd w:val="clear" w:color="auto" w:fill="FFFFFF"/>
        <w:spacing w:after="0" w:line="240" w:lineRule="auto"/>
        <w:rPr>
          <w:rFonts w:ascii="Arial" w:hAnsi="Arial" w:cs="Arial"/>
          <w:color w:val="3A3A3A"/>
          <w:sz w:val="20"/>
          <w:szCs w:val="20"/>
        </w:rPr>
      </w:pPr>
      <w:r>
        <w:rPr>
          <w:rStyle w:val="Strong"/>
          <w:rFonts w:ascii="Arial" w:hAnsi="Arial" w:cs="Arial"/>
          <w:i/>
          <w:iCs/>
          <w:color w:val="3A3A3A"/>
          <w:sz w:val="20"/>
          <w:szCs w:val="20"/>
          <w:bdr w:val="none" w:sz="0" w:space="0" w:color="auto" w:frame="1"/>
        </w:rPr>
        <w:t>URL Filtering</w:t>
      </w:r>
      <w:r>
        <w:rPr>
          <w:rFonts w:ascii="Arial" w:hAnsi="Arial" w:cs="Arial"/>
          <w:color w:val="3A3A3A"/>
          <w:sz w:val="20"/>
          <w:szCs w:val="20"/>
        </w:rPr>
        <w:t> –URL filtering will keep the end users protected by restricting them to access malicious sites.</w:t>
      </w:r>
    </w:p>
    <w:p w:rsidR="006B5617" w:rsidRDefault="006B5617" w:rsidP="006B5617">
      <w:pPr>
        <w:numPr>
          <w:ilvl w:val="0"/>
          <w:numId w:val="8"/>
        </w:numPr>
        <w:shd w:val="clear" w:color="auto" w:fill="FFFFFF"/>
        <w:spacing w:after="0" w:line="240" w:lineRule="auto"/>
        <w:rPr>
          <w:rFonts w:ascii="Arial" w:hAnsi="Arial" w:cs="Arial"/>
          <w:color w:val="3A3A3A"/>
          <w:sz w:val="20"/>
          <w:szCs w:val="20"/>
        </w:rPr>
      </w:pPr>
      <w:r>
        <w:rPr>
          <w:rStyle w:val="Strong"/>
          <w:rFonts w:ascii="Arial" w:hAnsi="Arial" w:cs="Arial"/>
          <w:i/>
          <w:iCs/>
          <w:color w:val="3A3A3A"/>
          <w:sz w:val="20"/>
          <w:szCs w:val="20"/>
          <w:bdr w:val="none" w:sz="0" w:space="0" w:color="auto" w:frame="1"/>
        </w:rPr>
        <w:t>IDS system</w:t>
      </w:r>
      <w:r>
        <w:rPr>
          <w:rFonts w:ascii="Arial" w:hAnsi="Arial" w:cs="Arial"/>
          <w:color w:val="3A3A3A"/>
          <w:sz w:val="20"/>
          <w:szCs w:val="20"/>
        </w:rPr>
        <w:t> – Intrusion detection system monitors for malicious attacks and raises alerts to the admin team.</w:t>
      </w:r>
    </w:p>
    <w:p w:rsidR="006B5617" w:rsidRDefault="006B5617" w:rsidP="006B5617">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Techniques/Approaches for Testing Network Security</w:t>
      </w:r>
    </w:p>
    <w:p w:rsidR="006B5617" w:rsidRDefault="006B5617" w:rsidP="006B5617">
      <w:pPr>
        <w:pStyle w:val="Heading4"/>
        <w:shd w:val="clear" w:color="auto" w:fill="FFFFFF"/>
        <w:spacing w:before="0" w:line="288" w:lineRule="atLeast"/>
        <w:rPr>
          <w:rFonts w:ascii="Arial" w:hAnsi="Arial" w:cs="Arial"/>
          <w:b w:val="0"/>
          <w:bCs w:val="0"/>
          <w:color w:val="3A3A3A"/>
          <w:sz w:val="23"/>
          <w:szCs w:val="23"/>
        </w:rPr>
      </w:pPr>
      <w:r>
        <w:rPr>
          <w:rFonts w:ascii="Arial" w:hAnsi="Arial" w:cs="Arial"/>
          <w:b w:val="0"/>
          <w:bCs w:val="0"/>
          <w:color w:val="3A3A3A"/>
          <w:sz w:val="23"/>
          <w:szCs w:val="23"/>
          <w:bdr w:val="none" w:sz="0" w:space="0" w:color="auto" w:frame="1"/>
        </w:rPr>
        <w:t>#1) Network Scanning</w:t>
      </w: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In this technique, a port scanner is used to identify all the hosts connected to the network. Network Services are also scanned like HTTP and FTP. This finally helps in ensuring whether the ports are configured to allow only the secured network services.</w:t>
      </w:r>
    </w:p>
    <w:p w:rsidR="006B5617" w:rsidRDefault="006B5617" w:rsidP="006B5617">
      <w:pPr>
        <w:pStyle w:val="Heading4"/>
        <w:shd w:val="clear" w:color="auto" w:fill="FFFFFF"/>
        <w:spacing w:before="0" w:line="288" w:lineRule="atLeast"/>
        <w:rPr>
          <w:rFonts w:ascii="Arial" w:hAnsi="Arial" w:cs="Arial"/>
          <w:b w:val="0"/>
          <w:bCs w:val="0"/>
          <w:color w:val="3A3A3A"/>
          <w:sz w:val="23"/>
          <w:szCs w:val="23"/>
        </w:rPr>
      </w:pPr>
      <w:r>
        <w:rPr>
          <w:rFonts w:ascii="Arial" w:hAnsi="Arial" w:cs="Arial"/>
          <w:b w:val="0"/>
          <w:bCs w:val="0"/>
          <w:color w:val="3A3A3A"/>
          <w:sz w:val="23"/>
          <w:szCs w:val="23"/>
          <w:bdr w:val="none" w:sz="0" w:space="0" w:color="auto" w:frame="1"/>
        </w:rPr>
        <w:t>#2) Vulnerability Scanning</w:t>
      </w: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Vulnerability Scanner helps in finding the weakness of the system or network. It provides information on the security loopholes which can be improved.</w:t>
      </w:r>
    </w:p>
    <w:p w:rsidR="006B5617" w:rsidRDefault="006B5617" w:rsidP="006B5617">
      <w:pPr>
        <w:pStyle w:val="Heading4"/>
        <w:shd w:val="clear" w:color="auto" w:fill="FFFFFF"/>
        <w:spacing w:before="0" w:line="288" w:lineRule="atLeast"/>
        <w:rPr>
          <w:rFonts w:ascii="Arial" w:hAnsi="Arial" w:cs="Arial"/>
          <w:b w:val="0"/>
          <w:bCs w:val="0"/>
          <w:color w:val="3A3A3A"/>
          <w:sz w:val="23"/>
          <w:szCs w:val="23"/>
        </w:rPr>
      </w:pPr>
      <w:r>
        <w:rPr>
          <w:rFonts w:ascii="Arial" w:hAnsi="Arial" w:cs="Arial"/>
          <w:b w:val="0"/>
          <w:bCs w:val="0"/>
          <w:color w:val="3A3A3A"/>
          <w:sz w:val="23"/>
          <w:szCs w:val="23"/>
          <w:bdr w:val="none" w:sz="0" w:space="0" w:color="auto" w:frame="1"/>
        </w:rPr>
        <w:t>#3) Ethical Hacking</w:t>
      </w: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This is hacking done to identify potential threats to a system or network. This helps to identify if unauthorized access or malicious attacks are possible.</w:t>
      </w:r>
    </w:p>
    <w:p w:rsidR="006B5617" w:rsidRDefault="006B5617" w:rsidP="006B5617">
      <w:pPr>
        <w:pStyle w:val="Heading4"/>
        <w:shd w:val="clear" w:color="auto" w:fill="FFFFFF"/>
        <w:spacing w:before="0" w:line="288" w:lineRule="atLeast"/>
        <w:rPr>
          <w:rFonts w:ascii="Arial" w:hAnsi="Arial" w:cs="Arial"/>
          <w:b w:val="0"/>
          <w:bCs w:val="0"/>
          <w:color w:val="3A3A3A"/>
          <w:sz w:val="23"/>
          <w:szCs w:val="23"/>
        </w:rPr>
      </w:pPr>
      <w:r>
        <w:rPr>
          <w:rFonts w:ascii="Arial" w:hAnsi="Arial" w:cs="Arial"/>
          <w:b w:val="0"/>
          <w:bCs w:val="0"/>
          <w:color w:val="3A3A3A"/>
          <w:sz w:val="23"/>
          <w:szCs w:val="23"/>
          <w:bdr w:val="none" w:sz="0" w:space="0" w:color="auto" w:frame="1"/>
        </w:rPr>
        <w:t>#4) Password Cracking</w:t>
      </w:r>
    </w:p>
    <w:p w:rsidR="006B5617" w:rsidRDefault="006B5617" w:rsidP="006B5617">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This method can be used to crack weak passwords. This can help in enforcing a policy with minimum password criteria which ends up in creating strong passwords and difficult to crack.</w:t>
      </w:r>
    </w:p>
    <w:p w:rsidR="006B5617" w:rsidRDefault="006B5617" w:rsidP="006B5617">
      <w:pPr>
        <w:pStyle w:val="Heading4"/>
        <w:shd w:val="clear" w:color="auto" w:fill="FFFFFF"/>
        <w:spacing w:before="0" w:line="288" w:lineRule="atLeast"/>
        <w:rPr>
          <w:ins w:id="10" w:author="Unknown"/>
          <w:rFonts w:ascii="Arial" w:hAnsi="Arial" w:cs="Arial"/>
          <w:b w:val="0"/>
          <w:bCs w:val="0"/>
          <w:color w:val="3A3A3A"/>
          <w:sz w:val="23"/>
          <w:szCs w:val="23"/>
        </w:rPr>
      </w:pPr>
      <w:ins w:id="11" w:author="Unknown">
        <w:r>
          <w:rPr>
            <w:rFonts w:ascii="Arial" w:hAnsi="Arial" w:cs="Arial"/>
            <w:b w:val="0"/>
            <w:bCs w:val="0"/>
            <w:color w:val="3A3A3A"/>
            <w:sz w:val="23"/>
            <w:szCs w:val="23"/>
            <w:bdr w:val="none" w:sz="0" w:space="0" w:color="auto" w:frame="1"/>
          </w:rPr>
          <w:t>#5) Penetration Testing</w:t>
        </w:r>
      </w:ins>
    </w:p>
    <w:p w:rsidR="006B5617" w:rsidRDefault="006B5617" w:rsidP="006B5617">
      <w:pPr>
        <w:pStyle w:val="NormalWeb"/>
        <w:shd w:val="clear" w:color="auto" w:fill="FFFFFF"/>
        <w:spacing w:before="0" w:beforeAutospacing="0" w:after="0" w:afterAutospacing="0"/>
        <w:rPr>
          <w:ins w:id="12" w:author="Unknown"/>
          <w:rFonts w:ascii="Arial" w:hAnsi="Arial" w:cs="Arial"/>
          <w:color w:val="3A3A3A"/>
          <w:sz w:val="20"/>
          <w:szCs w:val="20"/>
        </w:rPr>
      </w:pPr>
      <w:ins w:id="13" w:author="Unknown">
        <w:r>
          <w:rPr>
            <w:rFonts w:ascii="Arial" w:hAnsi="Arial" w:cs="Arial"/>
            <w:color w:val="3A3A3A"/>
            <w:sz w:val="20"/>
            <w:szCs w:val="20"/>
          </w:rPr>
          <w:t>Pentest is an attack done on system/network to find out Security flaws. Under </w:t>
        </w:r>
        <w:r>
          <w:rPr>
            <w:rFonts w:ascii="Arial" w:hAnsi="Arial" w:cs="Arial"/>
            <w:color w:val="3A3A3A"/>
            <w:sz w:val="20"/>
            <w:szCs w:val="20"/>
          </w:rPr>
          <w:fldChar w:fldCharType="begin"/>
        </w:r>
        <w:r>
          <w:rPr>
            <w:rFonts w:ascii="Arial" w:hAnsi="Arial" w:cs="Arial"/>
            <w:color w:val="3A3A3A"/>
            <w:sz w:val="20"/>
            <w:szCs w:val="20"/>
          </w:rPr>
          <w:instrText xml:space="preserve"> HYPERLINK "https://www.softwaretestinghelp.com/penetration-testing-guide/"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Penetration Testing Technique</w:t>
        </w:r>
        <w:r>
          <w:rPr>
            <w:rFonts w:ascii="Arial" w:hAnsi="Arial" w:cs="Arial"/>
            <w:color w:val="3A3A3A"/>
            <w:sz w:val="20"/>
            <w:szCs w:val="20"/>
          </w:rPr>
          <w:fldChar w:fldCharType="end"/>
        </w:r>
        <w:r>
          <w:rPr>
            <w:rFonts w:ascii="Arial" w:hAnsi="Arial" w:cs="Arial"/>
            <w:color w:val="3A3A3A"/>
            <w:sz w:val="20"/>
            <w:szCs w:val="20"/>
          </w:rPr>
          <w:t> the Servers, endpoints, web application, wireless devices, mobile devices and network devices, are all compromised to identify the vulnerability.</w:t>
        </w:r>
      </w:ins>
    </w:p>
    <w:p w:rsidR="006B5617" w:rsidRDefault="006B5617" w:rsidP="006B5617">
      <w:pPr>
        <w:pStyle w:val="Heading3"/>
        <w:shd w:val="clear" w:color="auto" w:fill="FFFFFF"/>
        <w:spacing w:before="0" w:beforeAutospacing="0" w:after="0" w:afterAutospacing="0" w:line="288" w:lineRule="atLeast"/>
        <w:rPr>
          <w:ins w:id="14" w:author="Unknown"/>
          <w:rFonts w:ascii="Arial" w:hAnsi="Arial" w:cs="Arial"/>
          <w:b w:val="0"/>
          <w:bCs w:val="0"/>
          <w:color w:val="3A3A3A"/>
          <w:sz w:val="30"/>
          <w:szCs w:val="30"/>
        </w:rPr>
      </w:pPr>
      <w:ins w:id="15" w:author="Unknown">
        <w:r>
          <w:rPr>
            <w:rFonts w:ascii="Arial" w:hAnsi="Arial" w:cs="Arial"/>
            <w:b w:val="0"/>
            <w:bCs w:val="0"/>
            <w:color w:val="3A3A3A"/>
            <w:sz w:val="30"/>
            <w:szCs w:val="30"/>
            <w:bdr w:val="none" w:sz="0" w:space="0" w:color="auto" w:frame="1"/>
          </w:rPr>
          <w:t>Why Network Security Test?</w:t>
        </w:r>
      </w:ins>
    </w:p>
    <w:p w:rsidR="006B5617" w:rsidRDefault="006B5617" w:rsidP="006B5617">
      <w:pPr>
        <w:pStyle w:val="NormalWeb"/>
        <w:shd w:val="clear" w:color="auto" w:fill="FFFFFF"/>
        <w:spacing w:before="0" w:beforeAutospacing="0" w:after="336" w:afterAutospacing="0"/>
        <w:rPr>
          <w:ins w:id="16" w:author="Unknown"/>
          <w:rFonts w:ascii="Arial" w:hAnsi="Arial" w:cs="Arial"/>
          <w:color w:val="3A3A3A"/>
          <w:sz w:val="20"/>
          <w:szCs w:val="20"/>
        </w:rPr>
      </w:pPr>
      <w:ins w:id="17" w:author="Unknown">
        <w:r>
          <w:rPr>
            <w:rFonts w:ascii="Arial" w:hAnsi="Arial" w:cs="Arial"/>
            <w:color w:val="3A3A3A"/>
            <w:sz w:val="20"/>
            <w:szCs w:val="20"/>
          </w:rPr>
          <w:t>A well-tested website from the security perspective always gets the two prime benefits.</w:t>
        </w:r>
      </w:ins>
    </w:p>
    <w:p w:rsidR="006B5617" w:rsidRDefault="006B5617" w:rsidP="006B5617">
      <w:pPr>
        <w:pStyle w:val="NormalWeb"/>
        <w:shd w:val="clear" w:color="auto" w:fill="FFFFFF"/>
        <w:spacing w:before="0" w:beforeAutospacing="0" w:after="0" w:afterAutospacing="0"/>
        <w:rPr>
          <w:ins w:id="18" w:author="Unknown"/>
          <w:rFonts w:ascii="Arial" w:hAnsi="Arial" w:cs="Arial"/>
          <w:color w:val="3A3A3A"/>
          <w:sz w:val="20"/>
          <w:szCs w:val="20"/>
        </w:rPr>
      </w:pPr>
      <w:ins w:id="19" w:author="Unknown">
        <w:r>
          <w:rPr>
            <w:rStyle w:val="Strong"/>
            <w:rFonts w:ascii="Arial" w:hAnsi="Arial" w:cs="Arial"/>
            <w:color w:val="FF9900"/>
            <w:sz w:val="20"/>
            <w:szCs w:val="20"/>
            <w:bdr w:val="none" w:sz="0" w:space="0" w:color="auto" w:frame="1"/>
          </w:rPr>
          <w:t>The benefits include:</w:t>
        </w:r>
      </w:ins>
    </w:p>
    <w:p w:rsidR="006B5617" w:rsidRDefault="006B5617" w:rsidP="006B5617">
      <w:pPr>
        <w:numPr>
          <w:ilvl w:val="0"/>
          <w:numId w:val="9"/>
        </w:numPr>
        <w:shd w:val="clear" w:color="auto" w:fill="FFFFFF"/>
        <w:spacing w:after="0" w:line="240" w:lineRule="auto"/>
        <w:rPr>
          <w:ins w:id="20" w:author="Unknown"/>
          <w:rFonts w:ascii="Arial" w:hAnsi="Arial" w:cs="Arial"/>
          <w:color w:val="3A3A3A"/>
          <w:sz w:val="20"/>
          <w:szCs w:val="20"/>
        </w:rPr>
      </w:pPr>
      <w:ins w:id="21" w:author="Unknown">
        <w:r>
          <w:rPr>
            <w:rStyle w:val="Strong"/>
            <w:rFonts w:ascii="Arial" w:hAnsi="Arial" w:cs="Arial"/>
            <w:color w:val="3A3A3A"/>
            <w:sz w:val="20"/>
            <w:szCs w:val="20"/>
            <w:bdr w:val="none" w:sz="0" w:space="0" w:color="auto" w:frame="1"/>
          </w:rPr>
          <w:lastRenderedPageBreak/>
          <w:t>Retention of Customers –</w:t>
        </w:r>
        <w:r>
          <w:rPr>
            <w:rFonts w:ascii="Arial" w:hAnsi="Arial" w:cs="Arial"/>
            <w:color w:val="3A3A3A"/>
            <w:sz w:val="20"/>
            <w:szCs w:val="20"/>
          </w:rPr>
          <w:t> If a Website is secured, users will definitely opt using it over the other websites. In the case of eCommerce websites, retention of customers results in the generation of more revenue online.</w:t>
        </w:r>
      </w:ins>
    </w:p>
    <w:p w:rsidR="006B5617" w:rsidRDefault="006B5617" w:rsidP="006B5617">
      <w:pPr>
        <w:numPr>
          <w:ilvl w:val="0"/>
          <w:numId w:val="9"/>
        </w:numPr>
        <w:shd w:val="clear" w:color="auto" w:fill="FFFFFF"/>
        <w:spacing w:after="0" w:line="240" w:lineRule="auto"/>
        <w:rPr>
          <w:ins w:id="22" w:author="Unknown"/>
          <w:rFonts w:ascii="Arial" w:hAnsi="Arial" w:cs="Arial"/>
          <w:color w:val="3A3A3A"/>
          <w:sz w:val="20"/>
          <w:szCs w:val="20"/>
        </w:rPr>
      </w:pPr>
      <w:ins w:id="23" w:author="Unknown">
        <w:r>
          <w:rPr>
            <w:rStyle w:val="Strong"/>
            <w:rFonts w:ascii="Arial" w:hAnsi="Arial" w:cs="Arial"/>
            <w:color w:val="3A3A3A"/>
            <w:sz w:val="20"/>
            <w:szCs w:val="20"/>
            <w:bdr w:val="none" w:sz="0" w:space="0" w:color="auto" w:frame="1"/>
          </w:rPr>
          <w:t>Cost Saving –</w:t>
        </w:r>
        <w:r>
          <w:rPr>
            <w:rFonts w:ascii="Arial" w:hAnsi="Arial" w:cs="Arial"/>
            <w:color w:val="3A3A3A"/>
            <w:sz w:val="20"/>
            <w:szCs w:val="20"/>
          </w:rPr>
          <w:t> A Website compliant with all the security protocol drives less legal charges later, and also the cost involved in getting the site back up after a security attack gets reduced.</w:t>
        </w:r>
      </w:ins>
    </w:p>
    <w:p w:rsidR="006B5617" w:rsidRDefault="006B5617" w:rsidP="006B5617">
      <w:pPr>
        <w:pStyle w:val="Heading3"/>
        <w:shd w:val="clear" w:color="auto" w:fill="FFFFFF"/>
        <w:spacing w:before="0" w:beforeAutospacing="0" w:after="0" w:afterAutospacing="0" w:line="288" w:lineRule="atLeast"/>
        <w:rPr>
          <w:ins w:id="24" w:author="Unknown"/>
          <w:rFonts w:ascii="Arial" w:hAnsi="Arial" w:cs="Arial"/>
          <w:b w:val="0"/>
          <w:bCs w:val="0"/>
          <w:color w:val="3A3A3A"/>
          <w:sz w:val="30"/>
          <w:szCs w:val="30"/>
        </w:rPr>
      </w:pPr>
      <w:ins w:id="25" w:author="Unknown">
        <w:r>
          <w:rPr>
            <w:rFonts w:ascii="Arial" w:hAnsi="Arial" w:cs="Arial"/>
            <w:b w:val="0"/>
            <w:bCs w:val="0"/>
            <w:color w:val="3A3A3A"/>
            <w:sz w:val="30"/>
            <w:szCs w:val="30"/>
            <w:bdr w:val="none" w:sz="0" w:space="0" w:color="auto" w:frame="1"/>
          </w:rPr>
          <w:t>Network Security Tools</w:t>
        </w:r>
      </w:ins>
    </w:p>
    <w:p w:rsidR="006B5617" w:rsidRDefault="006B5617" w:rsidP="006B5617">
      <w:pPr>
        <w:pStyle w:val="NormalWeb"/>
        <w:shd w:val="clear" w:color="auto" w:fill="FFFFFF"/>
        <w:spacing w:before="0" w:beforeAutospacing="0" w:after="336" w:afterAutospacing="0"/>
        <w:rPr>
          <w:ins w:id="26" w:author="Unknown"/>
          <w:rFonts w:ascii="Arial" w:hAnsi="Arial" w:cs="Arial"/>
          <w:color w:val="3A3A3A"/>
          <w:sz w:val="20"/>
          <w:szCs w:val="20"/>
        </w:rPr>
      </w:pPr>
      <w:ins w:id="27" w:author="Unknown">
        <w:r>
          <w:rPr>
            <w:rFonts w:ascii="Arial" w:hAnsi="Arial" w:cs="Arial"/>
            <w:color w:val="3A3A3A"/>
            <w:sz w:val="20"/>
            <w:szCs w:val="20"/>
          </w:rPr>
          <w:t>Here is the best Security tool for networks:</w:t>
        </w:r>
      </w:ins>
    </w:p>
    <w:p w:rsidR="006B5617" w:rsidRDefault="006B5617" w:rsidP="006B5617">
      <w:pPr>
        <w:pStyle w:val="NormalWeb"/>
        <w:shd w:val="clear" w:color="auto" w:fill="FFFFFF"/>
        <w:spacing w:before="0" w:beforeAutospacing="0" w:after="0" w:afterAutospacing="0"/>
        <w:rPr>
          <w:ins w:id="28" w:author="Unknown"/>
          <w:rFonts w:ascii="Arial" w:hAnsi="Arial" w:cs="Arial"/>
          <w:color w:val="3A3A3A"/>
          <w:sz w:val="20"/>
          <w:szCs w:val="20"/>
        </w:rPr>
      </w:pPr>
      <w:ins w:id="29" w:author="Unknown">
        <w:r>
          <w:rPr>
            <w:rStyle w:val="Strong"/>
            <w:rFonts w:ascii="Arial" w:hAnsi="Arial" w:cs="Arial"/>
            <w:color w:val="FF6600"/>
            <w:sz w:val="20"/>
            <w:szCs w:val="20"/>
            <w:bdr w:val="none" w:sz="0" w:space="0" w:color="auto" w:frame="1"/>
          </w:rPr>
          <w:t>#1) Acunetix</w:t>
        </w:r>
      </w:ins>
    </w:p>
    <w:p w:rsidR="006B5617" w:rsidRDefault="006B5617" w:rsidP="006B5617">
      <w:pPr>
        <w:pStyle w:val="NormalWeb"/>
        <w:shd w:val="clear" w:color="auto" w:fill="FFFFFF"/>
        <w:spacing w:before="0" w:beforeAutospacing="0" w:after="336" w:afterAutospacing="0"/>
        <w:rPr>
          <w:ins w:id="30" w:author="Unknown"/>
          <w:rFonts w:ascii="Arial" w:hAnsi="Arial" w:cs="Arial"/>
          <w:color w:val="3A3A3A"/>
          <w:sz w:val="20"/>
          <w:szCs w:val="20"/>
        </w:rPr>
      </w:pPr>
      <w:r>
        <w:rPr>
          <w:rFonts w:ascii="Arial" w:hAnsi="Arial" w:cs="Arial"/>
          <w:noProof/>
          <w:color w:val="3A3A3A"/>
          <w:sz w:val="20"/>
          <w:szCs w:val="20"/>
        </w:rPr>
        <w:drawing>
          <wp:inline distT="0" distB="0" distL="0" distR="0">
            <wp:extent cx="2855595" cy="448310"/>
            <wp:effectExtent l="19050" t="0" r="1905" b="0"/>
            <wp:docPr id="5" name="Picture 5" descr="Acunet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unetix logo"/>
                    <pic:cNvPicPr>
                      <a:picLocks noChangeAspect="1" noChangeArrowheads="1"/>
                    </pic:cNvPicPr>
                  </pic:nvPicPr>
                  <pic:blipFill>
                    <a:blip r:embed="rId32"/>
                    <a:srcRect/>
                    <a:stretch>
                      <a:fillRect/>
                    </a:stretch>
                  </pic:blipFill>
                  <pic:spPr bwMode="auto">
                    <a:xfrm>
                      <a:off x="0" y="0"/>
                      <a:ext cx="2855595" cy="448310"/>
                    </a:xfrm>
                    <a:prstGeom prst="rect">
                      <a:avLst/>
                    </a:prstGeom>
                    <a:noFill/>
                    <a:ln w="9525">
                      <a:noFill/>
                      <a:miter lim="800000"/>
                      <a:headEnd/>
                      <a:tailEnd/>
                    </a:ln>
                  </pic:spPr>
                </pic:pic>
              </a:graphicData>
            </a:graphic>
          </wp:inline>
        </w:drawing>
      </w:r>
    </w:p>
    <w:p w:rsidR="006B5617" w:rsidRDefault="006B5617" w:rsidP="006B5617">
      <w:pPr>
        <w:pStyle w:val="NormalWeb"/>
        <w:shd w:val="clear" w:color="auto" w:fill="FFFFFF"/>
        <w:spacing w:before="0" w:beforeAutospacing="0" w:after="336" w:afterAutospacing="0"/>
        <w:rPr>
          <w:ins w:id="31" w:author="Unknown"/>
          <w:rFonts w:ascii="Arial" w:hAnsi="Arial" w:cs="Arial"/>
          <w:color w:val="3A3A3A"/>
          <w:sz w:val="20"/>
          <w:szCs w:val="20"/>
        </w:rPr>
      </w:pPr>
      <w:ins w:id="32" w:author="Unknown">
        <w:r>
          <w:rPr>
            <w:rFonts w:ascii="Arial" w:hAnsi="Arial" w:cs="Arial"/>
            <w:color w:val="3A3A3A"/>
            <w:sz w:val="20"/>
            <w:szCs w:val="20"/>
          </w:rPr>
          <w:t>Acunetix Online includes a network security testing tool that detects and reports on over 50,000 known network vulnerabilities and misconfigurations.</w:t>
        </w:r>
      </w:ins>
    </w:p>
    <w:p w:rsidR="006B5617" w:rsidRDefault="006B5617" w:rsidP="006B5617">
      <w:pPr>
        <w:pStyle w:val="NormalWeb"/>
        <w:shd w:val="clear" w:color="auto" w:fill="FFFFFF"/>
        <w:spacing w:before="0" w:beforeAutospacing="0" w:after="336" w:afterAutospacing="0"/>
        <w:rPr>
          <w:ins w:id="33" w:author="Unknown"/>
          <w:rFonts w:ascii="Arial" w:hAnsi="Arial" w:cs="Arial"/>
          <w:color w:val="3A3A3A"/>
          <w:sz w:val="20"/>
          <w:szCs w:val="20"/>
        </w:rPr>
      </w:pPr>
      <w:ins w:id="34" w:author="Unknown">
        <w:r>
          <w:rPr>
            <w:rFonts w:ascii="Arial" w:hAnsi="Arial" w:cs="Arial"/>
            <w:color w:val="3A3A3A"/>
            <w:sz w:val="20"/>
            <w:szCs w:val="20"/>
          </w:rPr>
          <w:t>It discovers open ports and running services; assesses security of routers, firewalls, switches and load balancers; tests for weak passwords, DNS zone transfer, badly configured Proxy Servers, weak SNMP community strings and TLS/SSL ciphers, among others.</w:t>
        </w:r>
      </w:ins>
    </w:p>
    <w:p w:rsidR="006B5617" w:rsidRDefault="006B5617" w:rsidP="006B5617">
      <w:pPr>
        <w:pStyle w:val="NormalWeb"/>
        <w:shd w:val="clear" w:color="auto" w:fill="FFFFFF"/>
        <w:spacing w:before="0" w:beforeAutospacing="0" w:after="336" w:afterAutospacing="0"/>
        <w:rPr>
          <w:ins w:id="35" w:author="Unknown"/>
          <w:rFonts w:ascii="Arial" w:hAnsi="Arial" w:cs="Arial"/>
          <w:color w:val="3A3A3A"/>
          <w:sz w:val="20"/>
          <w:szCs w:val="20"/>
        </w:rPr>
      </w:pPr>
      <w:ins w:id="36" w:author="Unknown">
        <w:r>
          <w:rPr>
            <w:rFonts w:ascii="Arial" w:hAnsi="Arial" w:cs="Arial"/>
            <w:color w:val="3A3A3A"/>
            <w:sz w:val="20"/>
            <w:szCs w:val="20"/>
          </w:rPr>
          <w:t>It integrates with Acunetix Online to provide a comprehensive perimeter network security audit on top of the Acunetix web application audit.</w:t>
        </w:r>
      </w:ins>
    </w:p>
    <w:p w:rsidR="006B5617" w:rsidRDefault="006B5617" w:rsidP="006B5617">
      <w:pPr>
        <w:pStyle w:val="NormalWeb"/>
        <w:shd w:val="clear" w:color="auto" w:fill="FFFFFF"/>
        <w:spacing w:before="0" w:beforeAutospacing="0" w:after="0" w:afterAutospacing="0"/>
        <w:rPr>
          <w:ins w:id="37" w:author="Unknown"/>
          <w:rFonts w:ascii="Arial" w:hAnsi="Arial" w:cs="Arial"/>
          <w:color w:val="3A3A3A"/>
          <w:sz w:val="20"/>
          <w:szCs w:val="20"/>
        </w:rPr>
      </w:pPr>
      <w:ins w:id="38" w:author="Unknown">
        <w:r>
          <w:rPr>
            <w:rStyle w:val="Strong"/>
            <w:rFonts w:ascii="Arial" w:hAnsi="Arial" w:cs="Arial"/>
            <w:color w:val="3A3A3A"/>
            <w:sz w:val="20"/>
            <w:szCs w:val="20"/>
            <w:bdr w:val="none" w:sz="0" w:space="0" w:color="auto" w:frame="1"/>
          </w:rPr>
          <w:t>=&gt; </w:t>
        </w:r>
        <w:r>
          <w:rPr>
            <w:rStyle w:val="Strong"/>
            <w:rFonts w:ascii="Arial" w:hAnsi="Arial" w:cs="Arial"/>
            <w:color w:val="3A3A3A"/>
            <w:sz w:val="20"/>
            <w:szCs w:val="20"/>
            <w:bdr w:val="none" w:sz="0" w:space="0" w:color="auto" w:frame="1"/>
          </w:rPr>
          <w:fldChar w:fldCharType="begin"/>
        </w:r>
        <w:r>
          <w:rPr>
            <w:rStyle w:val="Strong"/>
            <w:rFonts w:ascii="Arial" w:hAnsi="Arial" w:cs="Arial"/>
            <w:color w:val="3A3A3A"/>
            <w:sz w:val="20"/>
            <w:szCs w:val="20"/>
            <w:bdr w:val="none" w:sz="0" w:space="0" w:color="auto" w:frame="1"/>
          </w:rPr>
          <w:instrText xml:space="preserve"> HYPERLINK "https://www.acunetix.com/network-security-scanner/?utm_source=softwaretestinghelp&amp;utm_medium=content-text&amp;utm_campaign=text+advertising" \t "_blank" </w:instrText>
        </w:r>
        <w:r>
          <w:rPr>
            <w:rStyle w:val="Strong"/>
            <w:rFonts w:ascii="Arial" w:hAnsi="Arial" w:cs="Arial"/>
            <w:color w:val="3A3A3A"/>
            <w:sz w:val="20"/>
            <w:szCs w:val="20"/>
            <w:bdr w:val="none" w:sz="0" w:space="0" w:color="auto" w:frame="1"/>
          </w:rPr>
          <w:fldChar w:fldCharType="separate"/>
        </w:r>
        <w:r>
          <w:rPr>
            <w:rStyle w:val="Hyperlink"/>
            <w:rFonts w:ascii="Arial" w:hAnsi="Arial" w:cs="Arial"/>
            <w:b/>
            <w:bCs/>
            <w:color w:val="CE0000"/>
            <w:sz w:val="20"/>
            <w:szCs w:val="20"/>
            <w:u w:val="none"/>
            <w:bdr w:val="none" w:sz="0" w:space="0" w:color="auto" w:frame="1"/>
          </w:rPr>
          <w:t>Check more details about Acunetix here</w:t>
        </w:r>
        <w:r>
          <w:rPr>
            <w:rStyle w:val="Strong"/>
            <w:rFonts w:ascii="Arial" w:hAnsi="Arial" w:cs="Arial"/>
            <w:color w:val="3A3A3A"/>
            <w:sz w:val="20"/>
            <w:szCs w:val="20"/>
            <w:bdr w:val="none" w:sz="0" w:space="0" w:color="auto" w:frame="1"/>
          </w:rPr>
          <w:fldChar w:fldCharType="end"/>
        </w:r>
      </w:ins>
    </w:p>
    <w:p w:rsidR="006B5617" w:rsidRDefault="006B5617" w:rsidP="006B5617">
      <w:pPr>
        <w:pStyle w:val="NormalWeb"/>
        <w:shd w:val="clear" w:color="auto" w:fill="FFFFFF"/>
        <w:spacing w:before="0" w:beforeAutospacing="0" w:after="336" w:afterAutospacing="0"/>
        <w:rPr>
          <w:ins w:id="39" w:author="Unknown"/>
          <w:rFonts w:ascii="Arial" w:hAnsi="Arial" w:cs="Arial"/>
          <w:color w:val="3A3A3A"/>
          <w:sz w:val="20"/>
          <w:szCs w:val="20"/>
        </w:rPr>
      </w:pPr>
      <w:ins w:id="40" w:author="Unknown">
        <w:r>
          <w:rPr>
            <w:rFonts w:ascii="Arial" w:hAnsi="Arial" w:cs="Arial"/>
            <w:color w:val="3A3A3A"/>
            <w:sz w:val="20"/>
            <w:szCs w:val="20"/>
          </w:rPr>
          <w:t>**************</w:t>
        </w:r>
      </w:ins>
    </w:p>
    <w:p w:rsidR="006B5617" w:rsidRDefault="006B5617" w:rsidP="006B5617">
      <w:pPr>
        <w:pStyle w:val="NormalWeb"/>
        <w:shd w:val="clear" w:color="auto" w:fill="FFFFFF"/>
        <w:spacing w:before="0" w:beforeAutospacing="0" w:after="0" w:afterAutospacing="0"/>
        <w:rPr>
          <w:ins w:id="41" w:author="Unknown"/>
          <w:rFonts w:ascii="Arial" w:hAnsi="Arial" w:cs="Arial"/>
          <w:color w:val="3A3A3A"/>
          <w:sz w:val="20"/>
          <w:szCs w:val="20"/>
        </w:rPr>
      </w:pPr>
      <w:ins w:id="42" w:author="Unknown">
        <w:r>
          <w:rPr>
            <w:rStyle w:val="Strong"/>
            <w:rFonts w:ascii="Arial" w:hAnsi="Arial" w:cs="Arial"/>
            <w:color w:val="3A3A3A"/>
            <w:sz w:val="20"/>
            <w:szCs w:val="20"/>
            <w:bdr w:val="none" w:sz="0" w:space="0" w:color="auto" w:frame="1"/>
          </w:rPr>
          <w:t>Other tools:</w:t>
        </w:r>
      </w:ins>
    </w:p>
    <w:p w:rsidR="006B5617" w:rsidRDefault="006B5617" w:rsidP="006B5617">
      <w:pPr>
        <w:numPr>
          <w:ilvl w:val="0"/>
          <w:numId w:val="10"/>
        </w:numPr>
        <w:shd w:val="clear" w:color="auto" w:fill="FFFFFF"/>
        <w:spacing w:after="0" w:line="240" w:lineRule="auto"/>
        <w:rPr>
          <w:ins w:id="43" w:author="Unknown"/>
          <w:rFonts w:ascii="Arial" w:hAnsi="Arial" w:cs="Arial"/>
          <w:color w:val="3A3A3A"/>
          <w:sz w:val="20"/>
          <w:szCs w:val="20"/>
        </w:rPr>
      </w:pPr>
      <w:ins w:id="4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"https://www.forcepoint.com/product/network-security/forcepoint-ngfw"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Forcepoint</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45" w:author="Unknown"/>
          <w:rFonts w:ascii="Arial" w:hAnsi="Arial" w:cs="Arial"/>
          <w:color w:val="3A3A3A"/>
          <w:sz w:val="20"/>
          <w:szCs w:val="20"/>
        </w:rPr>
      </w:pPr>
      <w:ins w:id="4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"https://www.paessler.com/"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PRTG</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47" w:author="Unknown"/>
          <w:rFonts w:ascii="Arial" w:hAnsi="Arial" w:cs="Arial"/>
          <w:color w:val="3A3A3A"/>
          <w:sz w:val="20"/>
          <w:szCs w:val="20"/>
        </w:rPr>
      </w:pPr>
      <w:ins w:id="48"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"https://pentest-tools.com/home"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Penetration Testing Tool</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49" w:author="Unknown"/>
          <w:rFonts w:ascii="Arial" w:hAnsi="Arial" w:cs="Arial"/>
          <w:color w:val="3A3A3A"/>
          <w:sz w:val="20"/>
          <w:szCs w:val="20"/>
        </w:rPr>
      </w:pPr>
      <w:ins w:id="50"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"https://nmap.org/"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NMAP</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51" w:author="Unknown"/>
          <w:rFonts w:ascii="Arial" w:hAnsi="Arial" w:cs="Arial"/>
          <w:color w:val="3A3A3A"/>
          <w:sz w:val="20"/>
          <w:szCs w:val="20"/>
        </w:rPr>
      </w:pPr>
      <w:ins w:id="52"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"https://www.wireshark.org/"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WireShark</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53" w:author="Unknown"/>
          <w:rFonts w:ascii="Arial" w:hAnsi="Arial" w:cs="Arial"/>
          <w:color w:val="3A3A3A"/>
          <w:sz w:val="20"/>
          <w:szCs w:val="20"/>
        </w:rPr>
      </w:pPr>
      <w:ins w:id="5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"https://www.metasploit.com/"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MetaSploit</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55" w:author="Unknown"/>
          <w:rFonts w:ascii="Arial" w:hAnsi="Arial" w:cs="Arial"/>
          <w:color w:val="3A3A3A"/>
          <w:sz w:val="20"/>
          <w:szCs w:val="20"/>
        </w:rPr>
      </w:pPr>
      <w:ins w:id="5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"http://www.beyondsecurity.com/avds.html"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AVDS Vulnerability Assessment and Management</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57" w:author="Unknown"/>
          <w:rFonts w:ascii="Arial" w:hAnsi="Arial" w:cs="Arial"/>
          <w:color w:val="3A3A3A"/>
          <w:sz w:val="20"/>
          <w:szCs w:val="20"/>
        </w:rPr>
      </w:pPr>
      <w:ins w:id="58"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"https://www.tenable.com/products/nessus-vulnerability-scanner"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Nessus</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59" w:author="Unknown"/>
          <w:rFonts w:ascii="Arial" w:hAnsi="Arial" w:cs="Arial"/>
          <w:color w:val="3A3A3A"/>
          <w:sz w:val="20"/>
          <w:szCs w:val="20"/>
        </w:rPr>
      </w:pPr>
      <w:ins w:id="60"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"http://sparta.secforce.com/"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Sparta</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61" w:author="Unknown"/>
          <w:rFonts w:ascii="Arial" w:hAnsi="Arial" w:cs="Arial"/>
          <w:color w:val="3A3A3A"/>
          <w:sz w:val="20"/>
          <w:szCs w:val="20"/>
        </w:rPr>
      </w:pPr>
      <w:ins w:id="62"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"http://w3af.org/"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W3af</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63" w:author="Unknown"/>
          <w:rFonts w:ascii="Arial" w:hAnsi="Arial" w:cs="Arial"/>
          <w:color w:val="3A3A3A"/>
          <w:sz w:val="20"/>
          <w:szCs w:val="20"/>
        </w:rPr>
      </w:pPr>
      <w:ins w:id="6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"http://www.openvas.org/"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OpenVAs</w:t>
        </w:r>
        <w:r>
          <w:rPr>
            <w:rFonts w:ascii="Arial" w:hAnsi="Arial" w:cs="Arial"/>
            <w:color w:val="3A3A3A"/>
            <w:sz w:val="20"/>
            <w:szCs w:val="20"/>
          </w:rPr>
          <w:fldChar w:fldCharType="end"/>
        </w:r>
      </w:ins>
    </w:p>
    <w:p w:rsidR="006B5617" w:rsidRDefault="006B5617" w:rsidP="006B5617">
      <w:pPr>
        <w:numPr>
          <w:ilvl w:val="0"/>
          <w:numId w:val="10"/>
        </w:numPr>
        <w:shd w:val="clear" w:color="auto" w:fill="FFFFFF"/>
        <w:spacing w:after="0" w:line="240" w:lineRule="auto"/>
        <w:rPr>
          <w:ins w:id="65" w:author="Unknown"/>
          <w:rFonts w:ascii="Arial" w:hAnsi="Arial" w:cs="Arial"/>
          <w:color w:val="3A3A3A"/>
          <w:sz w:val="20"/>
          <w:szCs w:val="20"/>
        </w:rPr>
      </w:pPr>
      <w:ins w:id="6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"https://www.qualys.com/"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Qualys</w:t>
        </w:r>
        <w:r>
          <w:rPr>
            <w:rFonts w:ascii="Arial" w:hAnsi="Arial" w:cs="Arial"/>
            <w:color w:val="3A3A3A"/>
            <w:sz w:val="20"/>
            <w:szCs w:val="20"/>
          </w:rPr>
          <w:fldChar w:fldCharType="end"/>
        </w:r>
      </w:ins>
    </w:p>
    <w:p w:rsidR="006B5617" w:rsidRDefault="006B5617" w:rsidP="006B5617">
      <w:pPr>
        <w:pStyle w:val="Heading3"/>
        <w:shd w:val="clear" w:color="auto" w:fill="FFFFFF"/>
        <w:spacing w:before="0" w:beforeAutospacing="0" w:after="0" w:afterAutospacing="0" w:line="288" w:lineRule="atLeast"/>
        <w:rPr>
          <w:ins w:id="67" w:author="Unknown"/>
          <w:rFonts w:ascii="Arial" w:hAnsi="Arial" w:cs="Arial"/>
          <w:b w:val="0"/>
          <w:bCs w:val="0"/>
          <w:color w:val="3A3A3A"/>
          <w:sz w:val="30"/>
          <w:szCs w:val="30"/>
        </w:rPr>
      </w:pPr>
      <w:ins w:id="68" w:author="Unknown">
        <w:r>
          <w:rPr>
            <w:rFonts w:ascii="Arial" w:hAnsi="Arial" w:cs="Arial"/>
            <w:b w:val="0"/>
            <w:bCs w:val="0"/>
            <w:color w:val="3A3A3A"/>
            <w:sz w:val="30"/>
            <w:szCs w:val="30"/>
            <w:bdr w:val="none" w:sz="0" w:space="0" w:color="auto" w:frame="1"/>
          </w:rPr>
          <w:t>Best Service Provider Companies for Network Security</w:t>
        </w:r>
      </w:ins>
    </w:p>
    <w:p w:rsidR="006B5617" w:rsidRDefault="006B5617" w:rsidP="006B5617">
      <w:pPr>
        <w:numPr>
          <w:ilvl w:val="0"/>
          <w:numId w:val="11"/>
        </w:numPr>
        <w:shd w:val="clear" w:color="auto" w:fill="FFFFFF"/>
        <w:spacing w:after="0" w:line="240" w:lineRule="auto"/>
        <w:rPr>
          <w:ins w:id="69" w:author="Unknown"/>
          <w:rFonts w:ascii="Arial" w:hAnsi="Arial" w:cs="Arial"/>
          <w:color w:val="3A3A3A"/>
          <w:sz w:val="20"/>
          <w:szCs w:val="20"/>
        </w:rPr>
      </w:pPr>
      <w:ins w:id="70"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"https://www.acunetix.com/network-security-scanner/?utm_source=softwaretestinghelp&amp;utm_medium=content-text&amp;utm_campaign=text+advertising"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Acunetix</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71" w:author="Unknown"/>
          <w:rFonts w:ascii="Arial" w:hAnsi="Arial" w:cs="Arial"/>
          <w:color w:val="3A3A3A"/>
          <w:sz w:val="20"/>
          <w:szCs w:val="20"/>
        </w:rPr>
      </w:pPr>
      <w:ins w:id="72"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"https://www.trustwave.com/home/"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Trustwave</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73" w:author="Unknown"/>
          <w:rFonts w:ascii="Arial" w:hAnsi="Arial" w:cs="Arial"/>
          <w:color w:val="3A3A3A"/>
          <w:sz w:val="20"/>
          <w:szCs w:val="20"/>
        </w:rPr>
      </w:pPr>
      <w:ins w:id="7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"https://www.secureworks.com/"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SecureWorks</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75" w:author="Unknown"/>
          <w:rFonts w:ascii="Arial" w:hAnsi="Arial" w:cs="Arial"/>
          <w:color w:val="3A3A3A"/>
          <w:sz w:val="20"/>
          <w:szCs w:val="20"/>
        </w:rPr>
      </w:pPr>
      <w:ins w:id="7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"https://www.nettitude.co.uk/"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Nettitude</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77" w:author="Unknown"/>
          <w:rFonts w:ascii="Arial" w:hAnsi="Arial" w:cs="Arial"/>
          <w:color w:val="3A3A3A"/>
          <w:sz w:val="20"/>
          <w:szCs w:val="20"/>
        </w:rPr>
      </w:pPr>
      <w:ins w:id="78"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"https://www.redspin.com/"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RedSpin</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79" w:author="Unknown"/>
          <w:rFonts w:ascii="Arial" w:hAnsi="Arial" w:cs="Arial"/>
          <w:color w:val="3A3A3A"/>
          <w:sz w:val="20"/>
          <w:szCs w:val="20"/>
        </w:rPr>
      </w:pPr>
      <w:ins w:id="80"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"http://www.redteamsecure.com/"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RedTeam Secure</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81" w:author="Unknown"/>
          <w:rFonts w:ascii="Arial" w:hAnsi="Arial" w:cs="Arial"/>
          <w:color w:val="3A3A3A"/>
          <w:sz w:val="20"/>
          <w:szCs w:val="20"/>
        </w:rPr>
      </w:pPr>
      <w:ins w:id="82"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"https://www.encripto.no/en/home/"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Encripto</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83" w:author="Unknown"/>
          <w:rFonts w:ascii="Arial" w:hAnsi="Arial" w:cs="Arial"/>
          <w:color w:val="3A3A3A"/>
          <w:sz w:val="20"/>
          <w:szCs w:val="20"/>
        </w:rPr>
      </w:pPr>
      <w:ins w:id="8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"https://www.lateralsecurity.com/"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Lateral Security</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85" w:author="Unknown"/>
          <w:rFonts w:ascii="Arial" w:hAnsi="Arial" w:cs="Arial"/>
          <w:color w:val="3A3A3A"/>
          <w:sz w:val="20"/>
          <w:szCs w:val="20"/>
        </w:rPr>
      </w:pPr>
      <w:ins w:id="8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"https://www.portcullis-security.com/"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PortCullis</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87" w:author="Unknown"/>
          <w:rFonts w:ascii="Arial" w:hAnsi="Arial" w:cs="Arial"/>
          <w:color w:val="3A3A3A"/>
          <w:sz w:val="20"/>
          <w:szCs w:val="20"/>
        </w:rPr>
      </w:pPr>
      <w:ins w:id="88"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"http://www.valencynetworks.com/"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Valency Network</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89" w:author="Unknown"/>
          <w:rFonts w:ascii="Arial" w:hAnsi="Arial" w:cs="Arial"/>
          <w:color w:val="3A3A3A"/>
          <w:sz w:val="20"/>
          <w:szCs w:val="20"/>
        </w:rPr>
      </w:pPr>
      <w:ins w:id="90"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"https://testinsane.com/index.html"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Test Insane</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91" w:author="Unknown"/>
          <w:rFonts w:ascii="Arial" w:hAnsi="Arial" w:cs="Arial"/>
          <w:color w:val="3A3A3A"/>
          <w:sz w:val="20"/>
          <w:szCs w:val="20"/>
        </w:rPr>
      </w:pPr>
      <w:ins w:id="92" w:author="Unknown">
        <w:r>
          <w:rPr>
            <w:rFonts w:ascii="Arial" w:hAnsi="Arial" w:cs="Arial"/>
            <w:color w:val="3A3A3A"/>
            <w:sz w:val="20"/>
            <w:szCs w:val="20"/>
          </w:rPr>
          <w:lastRenderedPageBreak/>
          <w:fldChar w:fldCharType="begin"/>
        </w:r>
        <w:r>
          <w:rPr>
            <w:rFonts w:ascii="Arial" w:hAnsi="Arial" w:cs="Arial"/>
            <w:color w:val="3A3A3A"/>
            <w:sz w:val="20"/>
            <w:szCs w:val="20"/>
          </w:rPr>
          <w:instrText xml:space="preserve"> HYPERLINK "http://www.netcraft.com/"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NetCraft</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93" w:author="Unknown"/>
          <w:rFonts w:ascii="Arial" w:hAnsi="Arial" w:cs="Arial"/>
          <w:color w:val="3A3A3A"/>
          <w:sz w:val="20"/>
          <w:szCs w:val="20"/>
        </w:rPr>
      </w:pPr>
      <w:ins w:id="94"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"http://www.coresecurity.com/"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Core Security</w:t>
        </w:r>
        <w:r>
          <w:rPr>
            <w:rFonts w:ascii="Arial" w:hAnsi="Arial" w:cs="Arial"/>
            <w:color w:val="3A3A3A"/>
            <w:sz w:val="20"/>
            <w:szCs w:val="20"/>
          </w:rPr>
          <w:fldChar w:fldCharType="end"/>
        </w:r>
      </w:ins>
    </w:p>
    <w:p w:rsidR="006B5617" w:rsidRDefault="006B5617" w:rsidP="006B5617">
      <w:pPr>
        <w:numPr>
          <w:ilvl w:val="0"/>
          <w:numId w:val="11"/>
        </w:numPr>
        <w:shd w:val="clear" w:color="auto" w:fill="FFFFFF"/>
        <w:spacing w:after="0" w:line="240" w:lineRule="auto"/>
        <w:rPr>
          <w:ins w:id="95" w:author="Unknown"/>
          <w:rFonts w:ascii="Arial" w:hAnsi="Arial" w:cs="Arial"/>
          <w:color w:val="3A3A3A"/>
          <w:sz w:val="20"/>
          <w:szCs w:val="20"/>
        </w:rPr>
      </w:pPr>
      <w:ins w:id="96" w:author="Unknown">
        <w:r>
          <w:rPr>
            <w:rFonts w:ascii="Arial" w:hAnsi="Arial" w:cs="Arial"/>
            <w:color w:val="3A3A3A"/>
            <w:sz w:val="20"/>
            <w:szCs w:val="20"/>
          </w:rPr>
          <w:fldChar w:fldCharType="begin"/>
        </w:r>
        <w:r>
          <w:rPr>
            <w:rFonts w:ascii="Arial" w:hAnsi="Arial" w:cs="Arial"/>
            <w:color w:val="3A3A3A"/>
            <w:sz w:val="20"/>
            <w:szCs w:val="20"/>
          </w:rPr>
          <w:instrText xml:space="preserve"> HYPERLINK "http://www.veracode.com/services/penetration-testing" \t "_blank" </w:instrText>
        </w:r>
        <w:r>
          <w:rPr>
            <w:rFonts w:ascii="Arial" w:hAnsi="Arial" w:cs="Arial"/>
            <w:color w:val="3A3A3A"/>
            <w:sz w:val="20"/>
            <w:szCs w:val="20"/>
          </w:rPr>
          <w:fldChar w:fldCharType="separate"/>
        </w:r>
        <w:r>
          <w:rPr>
            <w:rStyle w:val="Hyperlink"/>
            <w:rFonts w:ascii="Arial" w:hAnsi="Arial" w:cs="Arial"/>
            <w:color w:val="CE0000"/>
            <w:sz w:val="20"/>
            <w:szCs w:val="20"/>
            <w:u w:val="none"/>
            <w:bdr w:val="none" w:sz="0" w:space="0" w:color="auto" w:frame="1"/>
          </w:rPr>
          <w:t>Veracode</w:t>
        </w:r>
        <w:r>
          <w:rPr>
            <w:rFonts w:ascii="Arial" w:hAnsi="Arial" w:cs="Arial"/>
            <w:color w:val="3A3A3A"/>
            <w:sz w:val="20"/>
            <w:szCs w:val="20"/>
          </w:rPr>
          <w:fldChar w:fldCharType="end"/>
        </w:r>
      </w:ins>
    </w:p>
    <w:p w:rsidR="006B5617" w:rsidRDefault="006B5617" w:rsidP="006B5617">
      <w:pPr>
        <w:pStyle w:val="Heading3"/>
        <w:shd w:val="clear" w:color="auto" w:fill="FFFFFF"/>
        <w:spacing w:before="0" w:beforeAutospacing="0" w:after="0" w:afterAutospacing="0" w:line="288" w:lineRule="atLeast"/>
        <w:rPr>
          <w:ins w:id="97" w:author="Unknown"/>
          <w:rFonts w:ascii="Arial" w:hAnsi="Arial" w:cs="Arial"/>
          <w:b w:val="0"/>
          <w:bCs w:val="0"/>
          <w:color w:val="3A3A3A"/>
          <w:sz w:val="30"/>
          <w:szCs w:val="30"/>
        </w:rPr>
      </w:pPr>
      <w:ins w:id="98" w:author="Unknown">
        <w:r>
          <w:rPr>
            <w:rFonts w:ascii="Arial" w:hAnsi="Arial" w:cs="Arial"/>
            <w:b w:val="0"/>
            <w:bCs w:val="0"/>
            <w:color w:val="3A3A3A"/>
            <w:sz w:val="30"/>
            <w:szCs w:val="30"/>
            <w:bdr w:val="none" w:sz="0" w:space="0" w:color="auto" w:frame="1"/>
          </w:rPr>
          <w:t>Conclusion</w:t>
        </w:r>
      </w:ins>
    </w:p>
    <w:p w:rsidR="006B5617" w:rsidRDefault="006B5617" w:rsidP="006B5617">
      <w:pPr>
        <w:pStyle w:val="NormalWeb"/>
        <w:shd w:val="clear" w:color="auto" w:fill="FFFFFF"/>
        <w:spacing w:before="0" w:beforeAutospacing="0" w:after="336" w:afterAutospacing="0"/>
        <w:rPr>
          <w:ins w:id="99" w:author="Unknown"/>
          <w:rFonts w:ascii="Arial" w:hAnsi="Arial" w:cs="Arial"/>
          <w:color w:val="3A3A3A"/>
          <w:sz w:val="20"/>
          <w:szCs w:val="20"/>
        </w:rPr>
      </w:pPr>
      <w:ins w:id="100" w:author="Unknown">
        <w:r>
          <w:rPr>
            <w:rFonts w:ascii="Arial" w:hAnsi="Arial" w:cs="Arial"/>
            <w:color w:val="3A3A3A"/>
            <w:sz w:val="20"/>
            <w:szCs w:val="20"/>
          </w:rPr>
          <w:t>The Result of the Network Security Testing not only helps the developers but it should also be shared with the Security Team within the Organization.</w:t>
        </w:r>
      </w:ins>
    </w:p>
    <w:p w:rsidR="006B5617" w:rsidRDefault="006B5617" w:rsidP="006B5617">
      <w:pPr>
        <w:pStyle w:val="NormalWeb"/>
        <w:shd w:val="clear" w:color="auto" w:fill="FFFFFF"/>
        <w:spacing w:before="0" w:beforeAutospacing="0" w:after="336" w:afterAutospacing="0"/>
        <w:rPr>
          <w:ins w:id="101" w:author="Unknown"/>
          <w:rFonts w:ascii="Arial" w:hAnsi="Arial" w:cs="Arial"/>
          <w:color w:val="3A3A3A"/>
          <w:sz w:val="20"/>
          <w:szCs w:val="20"/>
        </w:rPr>
      </w:pPr>
      <w:ins w:id="102" w:author="Unknown">
        <w:r>
          <w:rPr>
            <w:rFonts w:ascii="Arial" w:hAnsi="Arial" w:cs="Arial"/>
            <w:color w:val="3A3A3A"/>
            <w:sz w:val="20"/>
            <w:szCs w:val="20"/>
          </w:rPr>
          <w:t>Overall, the report can be a measurement of all the corrective action that needs to be taken, and also track the progress or improvements that are done in the area of security implementation.</w:t>
        </w:r>
      </w:ins>
    </w:p>
    <w:p w:rsidR="006B5617" w:rsidRDefault="006B5617" w:rsidP="006B5617">
      <w:pPr>
        <w:pStyle w:val="NormalWeb"/>
        <w:shd w:val="clear" w:color="auto" w:fill="FFFFFF"/>
        <w:spacing w:before="0" w:beforeAutospacing="0" w:after="0" w:afterAutospacing="0"/>
        <w:rPr>
          <w:ins w:id="103" w:author="Unknown"/>
          <w:rFonts w:ascii="Arial" w:hAnsi="Arial" w:cs="Arial"/>
          <w:i/>
          <w:iCs/>
          <w:color w:val="3A3A3A"/>
          <w:sz w:val="29"/>
          <w:szCs w:val="29"/>
        </w:rPr>
      </w:pPr>
      <w:ins w:id="104" w:author="Unknown">
        <w:r>
          <w:rPr>
            <w:rStyle w:val="Strong"/>
            <w:rFonts w:ascii="Arial" w:hAnsi="Arial" w:cs="Arial"/>
            <w:i/>
            <w:iCs/>
            <w:color w:val="3A3A3A"/>
            <w:sz w:val="29"/>
            <w:szCs w:val="29"/>
            <w:u w:val="single"/>
            <w:bdr w:val="none" w:sz="0" w:space="0" w:color="auto" w:frame="1"/>
          </w:rPr>
          <w:t>Recommended read</w:t>
        </w:r>
        <w:r>
          <w:rPr>
            <w:rStyle w:val="Strong"/>
            <w:rFonts w:ascii="Arial" w:hAnsi="Arial" w:cs="Arial"/>
            <w:i/>
            <w:iCs/>
            <w:color w:val="3A3A3A"/>
            <w:sz w:val="29"/>
            <w:szCs w:val="29"/>
            <w:bdr w:val="none" w:sz="0" w:space="0" w:color="auto" w:frame="1"/>
          </w:rPr>
          <w:t> =&gt; </w:t>
        </w:r>
        <w:r>
          <w:rPr>
            <w:rStyle w:val="Strong"/>
            <w:rFonts w:ascii="Arial" w:hAnsi="Arial" w:cs="Arial"/>
            <w:i/>
            <w:iCs/>
            <w:color w:val="3A3A3A"/>
            <w:sz w:val="29"/>
            <w:szCs w:val="29"/>
            <w:bdr w:val="none" w:sz="0" w:space="0" w:color="auto" w:frame="1"/>
          </w:rPr>
          <w:fldChar w:fldCharType="begin"/>
        </w:r>
        <w:r>
          <w:rPr>
            <w:rStyle w:val="Strong"/>
            <w:rFonts w:ascii="Arial" w:hAnsi="Arial" w:cs="Arial"/>
            <w:i/>
            <w:iCs/>
            <w:color w:val="3A3A3A"/>
            <w:sz w:val="29"/>
            <w:szCs w:val="29"/>
            <w:bdr w:val="none" w:sz="0" w:space="0" w:color="auto" w:frame="1"/>
          </w:rPr>
          <w:instrText xml:space="preserve"> HYPERLINK "https://www.softwaretestinghelp.com/networking-interview-questions/" </w:instrText>
        </w:r>
        <w:r>
          <w:rPr>
            <w:rStyle w:val="Strong"/>
            <w:rFonts w:ascii="Arial" w:hAnsi="Arial" w:cs="Arial"/>
            <w:i/>
            <w:iCs/>
            <w:color w:val="3A3A3A"/>
            <w:sz w:val="29"/>
            <w:szCs w:val="29"/>
            <w:bdr w:val="none" w:sz="0" w:space="0" w:color="auto" w:frame="1"/>
          </w:rPr>
          <w:fldChar w:fldCharType="separate"/>
        </w:r>
        <w:r>
          <w:rPr>
            <w:rStyle w:val="Hyperlink"/>
            <w:rFonts w:ascii="Arial" w:hAnsi="Arial" w:cs="Arial"/>
            <w:b/>
            <w:bCs/>
            <w:i/>
            <w:iCs/>
            <w:color w:val="CE0000"/>
            <w:sz w:val="29"/>
            <w:szCs w:val="29"/>
            <w:u w:val="none"/>
            <w:bdr w:val="none" w:sz="0" w:space="0" w:color="auto" w:frame="1"/>
          </w:rPr>
          <w:t>Networking Interview Questions and Answers</w:t>
        </w:r>
        <w:r>
          <w:rPr>
            <w:rStyle w:val="Strong"/>
            <w:rFonts w:ascii="Arial" w:hAnsi="Arial" w:cs="Arial"/>
            <w:i/>
            <w:iCs/>
            <w:color w:val="3A3A3A"/>
            <w:sz w:val="29"/>
            <w:szCs w:val="29"/>
            <w:bdr w:val="none" w:sz="0" w:space="0" w:color="auto" w:frame="1"/>
          </w:rPr>
          <w:fldChar w:fldCharType="end"/>
        </w:r>
      </w:ins>
    </w:p>
    <w:p w:rsidR="00784D9D" w:rsidRPr="008C41FB" w:rsidRDefault="00784D9D" w:rsidP="00FF6FC3">
      <w:pPr>
        <w:shd w:val="clear" w:color="auto" w:fill="FFFFFF"/>
        <w:spacing w:after="0" w:line="360" w:lineRule="auto"/>
        <w:rPr>
          <w:rFonts w:ascii="Arial" w:eastAsia="Times New Roman" w:hAnsi="Arial" w:cs="Arial"/>
          <w:color w:val="3A3A3A"/>
          <w:sz w:val="26"/>
          <w:szCs w:val="23"/>
        </w:rPr>
      </w:pPr>
    </w:p>
    <w:p w:rsidR="005411F3" w:rsidRPr="00FF6FC3" w:rsidRDefault="005411F3" w:rsidP="00FF6FC3">
      <w:pPr>
        <w:spacing w:line="360" w:lineRule="auto"/>
        <w:rPr>
          <w:sz w:val="26"/>
        </w:rPr>
      </w:pPr>
    </w:p>
    <w:sectPr w:rsidR="005411F3" w:rsidRPr="00FF6FC3" w:rsidSect="00541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C62"/>
    <w:multiLevelType w:val="multilevel"/>
    <w:tmpl w:val="E956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A2A90"/>
    <w:multiLevelType w:val="multilevel"/>
    <w:tmpl w:val="246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4A00E8"/>
    <w:multiLevelType w:val="multilevel"/>
    <w:tmpl w:val="E2E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C3545"/>
    <w:multiLevelType w:val="multilevel"/>
    <w:tmpl w:val="A05E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697674"/>
    <w:multiLevelType w:val="multilevel"/>
    <w:tmpl w:val="128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553D1"/>
    <w:multiLevelType w:val="multilevel"/>
    <w:tmpl w:val="8238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6211F"/>
    <w:multiLevelType w:val="multilevel"/>
    <w:tmpl w:val="A75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3E07BF"/>
    <w:multiLevelType w:val="multilevel"/>
    <w:tmpl w:val="CAC8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A3701"/>
    <w:multiLevelType w:val="multilevel"/>
    <w:tmpl w:val="C29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AF6EB5"/>
    <w:multiLevelType w:val="multilevel"/>
    <w:tmpl w:val="481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0230AE"/>
    <w:multiLevelType w:val="multilevel"/>
    <w:tmpl w:val="881A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2"/>
  </w:num>
  <w:num w:numId="4">
    <w:abstractNumId w:val="1"/>
  </w:num>
  <w:num w:numId="5">
    <w:abstractNumId w:val="4"/>
  </w:num>
  <w:num w:numId="6">
    <w:abstractNumId w:val="8"/>
  </w:num>
  <w:num w:numId="7">
    <w:abstractNumId w:val="5"/>
  </w:num>
  <w:num w:numId="8">
    <w:abstractNumId w:val="7"/>
  </w:num>
  <w:num w:numId="9">
    <w:abstractNumId w:val="0"/>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9745F"/>
    <w:rsid w:val="00373E03"/>
    <w:rsid w:val="003B7710"/>
    <w:rsid w:val="005411F3"/>
    <w:rsid w:val="00643641"/>
    <w:rsid w:val="00665CC0"/>
    <w:rsid w:val="00680798"/>
    <w:rsid w:val="006B5617"/>
    <w:rsid w:val="007762F1"/>
    <w:rsid w:val="00784D9D"/>
    <w:rsid w:val="008105FB"/>
    <w:rsid w:val="00840AC7"/>
    <w:rsid w:val="0089745F"/>
    <w:rsid w:val="008C41FB"/>
    <w:rsid w:val="009A5C2D"/>
    <w:rsid w:val="00BF2BCB"/>
    <w:rsid w:val="00BF608F"/>
    <w:rsid w:val="00CE46F1"/>
    <w:rsid w:val="00CF5C5B"/>
    <w:rsid w:val="00E43055"/>
    <w:rsid w:val="00EA6482"/>
    <w:rsid w:val="00EB641B"/>
    <w:rsid w:val="00FF6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1F3"/>
  </w:style>
  <w:style w:type="paragraph" w:styleId="Heading1">
    <w:name w:val="heading 1"/>
    <w:basedOn w:val="Normal"/>
    <w:next w:val="Normal"/>
    <w:link w:val="Heading1Char"/>
    <w:uiPriority w:val="9"/>
    <w:qFormat/>
    <w:rsid w:val="00373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F2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56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45F"/>
    <w:rPr>
      <w:b/>
      <w:bCs/>
    </w:rPr>
  </w:style>
  <w:style w:type="character" w:customStyle="1" w:styleId="Heading3Char">
    <w:name w:val="Heading 3 Char"/>
    <w:basedOn w:val="DefaultParagraphFont"/>
    <w:link w:val="Heading3"/>
    <w:uiPriority w:val="9"/>
    <w:rsid w:val="00BF2B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6482"/>
    <w:rPr>
      <w:color w:val="0000FF"/>
      <w:u w:val="single"/>
    </w:rPr>
  </w:style>
  <w:style w:type="paragraph" w:styleId="BalloonText">
    <w:name w:val="Balloon Text"/>
    <w:basedOn w:val="Normal"/>
    <w:link w:val="BalloonTextChar"/>
    <w:uiPriority w:val="99"/>
    <w:semiHidden/>
    <w:unhideWhenUsed/>
    <w:rsid w:val="00EA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82"/>
    <w:rPr>
      <w:rFonts w:ascii="Tahoma" w:hAnsi="Tahoma" w:cs="Tahoma"/>
      <w:sz w:val="16"/>
      <w:szCs w:val="16"/>
    </w:rPr>
  </w:style>
  <w:style w:type="character" w:styleId="Emphasis">
    <w:name w:val="Emphasis"/>
    <w:basedOn w:val="DefaultParagraphFont"/>
    <w:uiPriority w:val="20"/>
    <w:qFormat/>
    <w:rsid w:val="008C41FB"/>
    <w:rPr>
      <w:i/>
      <w:iCs/>
    </w:rPr>
  </w:style>
  <w:style w:type="paragraph" w:styleId="ListParagraph">
    <w:name w:val="List Paragraph"/>
    <w:basedOn w:val="Normal"/>
    <w:uiPriority w:val="34"/>
    <w:qFormat/>
    <w:rsid w:val="007762F1"/>
    <w:pPr>
      <w:ind w:left="720"/>
      <w:contextualSpacing/>
    </w:pPr>
  </w:style>
  <w:style w:type="character" w:customStyle="1" w:styleId="Heading1Char">
    <w:name w:val="Heading 1 Char"/>
    <w:basedOn w:val="DefaultParagraphFont"/>
    <w:link w:val="Heading1"/>
    <w:uiPriority w:val="9"/>
    <w:rsid w:val="00373E03"/>
    <w:rPr>
      <w:rFonts w:asciiTheme="majorHAnsi" w:eastAsiaTheme="majorEastAsia" w:hAnsiTheme="majorHAnsi" w:cstheme="majorBidi"/>
      <w:b/>
      <w:bCs/>
      <w:color w:val="365F91" w:themeColor="accent1" w:themeShade="BF"/>
      <w:sz w:val="28"/>
      <w:szCs w:val="28"/>
    </w:rPr>
  </w:style>
  <w:style w:type="character" w:customStyle="1" w:styleId="posted-on">
    <w:name w:val="posted-on"/>
    <w:basedOn w:val="DefaultParagraphFont"/>
    <w:rsid w:val="00373E03"/>
  </w:style>
  <w:style w:type="character" w:customStyle="1" w:styleId="Heading4Char">
    <w:name w:val="Heading 4 Char"/>
    <w:basedOn w:val="DefaultParagraphFont"/>
    <w:link w:val="Heading4"/>
    <w:uiPriority w:val="9"/>
    <w:semiHidden/>
    <w:rsid w:val="006B5617"/>
    <w:rPr>
      <w:rFonts w:asciiTheme="majorHAnsi" w:eastAsiaTheme="majorEastAsia" w:hAnsiTheme="majorHAnsi" w:cstheme="majorBidi"/>
      <w:b/>
      <w:bCs/>
      <w:i/>
      <w:iCs/>
      <w:color w:val="4F81BD" w:themeColor="accent1"/>
    </w:rPr>
  </w:style>
  <w:style w:type="paragraph" w:customStyle="1" w:styleId="toctitle">
    <w:name w:val="toc_title"/>
    <w:basedOn w:val="Normal"/>
    <w:rsid w:val="006B5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6B5617"/>
  </w:style>
</w:styles>
</file>

<file path=word/webSettings.xml><?xml version="1.0" encoding="utf-8"?>
<w:webSettings xmlns:r="http://schemas.openxmlformats.org/officeDocument/2006/relationships" xmlns:w="http://schemas.openxmlformats.org/wordprocessingml/2006/main">
  <w:divs>
    <w:div w:id="166866465">
      <w:bodyDiv w:val="1"/>
      <w:marLeft w:val="0"/>
      <w:marRight w:val="0"/>
      <w:marTop w:val="0"/>
      <w:marBottom w:val="0"/>
      <w:divBdr>
        <w:top w:val="none" w:sz="0" w:space="0" w:color="auto"/>
        <w:left w:val="none" w:sz="0" w:space="0" w:color="auto"/>
        <w:bottom w:val="none" w:sz="0" w:space="0" w:color="auto"/>
        <w:right w:val="none" w:sz="0" w:space="0" w:color="auto"/>
      </w:divBdr>
    </w:div>
    <w:div w:id="266817184">
      <w:bodyDiv w:val="1"/>
      <w:marLeft w:val="0"/>
      <w:marRight w:val="0"/>
      <w:marTop w:val="0"/>
      <w:marBottom w:val="0"/>
      <w:divBdr>
        <w:top w:val="none" w:sz="0" w:space="0" w:color="auto"/>
        <w:left w:val="none" w:sz="0" w:space="0" w:color="auto"/>
        <w:bottom w:val="none" w:sz="0" w:space="0" w:color="auto"/>
        <w:right w:val="none" w:sz="0" w:space="0" w:color="auto"/>
      </w:divBdr>
    </w:div>
    <w:div w:id="298845961">
      <w:bodyDiv w:val="1"/>
      <w:marLeft w:val="0"/>
      <w:marRight w:val="0"/>
      <w:marTop w:val="0"/>
      <w:marBottom w:val="0"/>
      <w:divBdr>
        <w:top w:val="none" w:sz="0" w:space="0" w:color="auto"/>
        <w:left w:val="none" w:sz="0" w:space="0" w:color="auto"/>
        <w:bottom w:val="none" w:sz="0" w:space="0" w:color="auto"/>
        <w:right w:val="none" w:sz="0" w:space="0" w:color="auto"/>
      </w:divBdr>
    </w:div>
    <w:div w:id="452674545">
      <w:bodyDiv w:val="1"/>
      <w:marLeft w:val="0"/>
      <w:marRight w:val="0"/>
      <w:marTop w:val="0"/>
      <w:marBottom w:val="0"/>
      <w:divBdr>
        <w:top w:val="none" w:sz="0" w:space="0" w:color="auto"/>
        <w:left w:val="none" w:sz="0" w:space="0" w:color="auto"/>
        <w:bottom w:val="none" w:sz="0" w:space="0" w:color="auto"/>
        <w:right w:val="none" w:sz="0" w:space="0" w:color="auto"/>
      </w:divBdr>
    </w:div>
    <w:div w:id="500973208">
      <w:bodyDiv w:val="1"/>
      <w:marLeft w:val="0"/>
      <w:marRight w:val="0"/>
      <w:marTop w:val="0"/>
      <w:marBottom w:val="0"/>
      <w:divBdr>
        <w:top w:val="none" w:sz="0" w:space="0" w:color="auto"/>
        <w:left w:val="none" w:sz="0" w:space="0" w:color="auto"/>
        <w:bottom w:val="none" w:sz="0" w:space="0" w:color="auto"/>
        <w:right w:val="none" w:sz="0" w:space="0" w:color="auto"/>
      </w:divBdr>
      <w:divsChild>
        <w:div w:id="969482936">
          <w:blockQuote w:val="1"/>
          <w:marLeft w:val="0"/>
          <w:marRight w:val="0"/>
          <w:marTop w:val="0"/>
          <w:marBottom w:val="360"/>
          <w:divBdr>
            <w:top w:val="none" w:sz="0" w:space="14" w:color="auto"/>
            <w:left w:val="single" w:sz="24" w:space="14" w:color="auto"/>
            <w:bottom w:val="none" w:sz="0" w:space="14" w:color="auto"/>
            <w:right w:val="none" w:sz="0" w:space="14" w:color="auto"/>
          </w:divBdr>
        </w:div>
        <w:div w:id="2013801624">
          <w:marLeft w:val="0"/>
          <w:marRight w:val="0"/>
          <w:marTop w:val="0"/>
          <w:marBottom w:val="240"/>
          <w:divBdr>
            <w:top w:val="single" w:sz="6" w:space="7" w:color="AAAAAA"/>
            <w:left w:val="single" w:sz="6" w:space="7" w:color="AAAAAA"/>
            <w:bottom w:val="single" w:sz="6" w:space="7" w:color="AAAAAA"/>
            <w:right w:val="single" w:sz="6" w:space="7" w:color="AAAAAA"/>
          </w:divBdr>
        </w:div>
        <w:div w:id="1348484808">
          <w:blockQuote w:val="1"/>
          <w:marLeft w:val="0"/>
          <w:marRight w:val="0"/>
          <w:marTop w:val="0"/>
          <w:marBottom w:val="360"/>
          <w:divBdr>
            <w:top w:val="none" w:sz="0" w:space="14" w:color="auto"/>
            <w:left w:val="single" w:sz="24" w:space="14" w:color="auto"/>
            <w:bottom w:val="none" w:sz="0" w:space="14" w:color="auto"/>
            <w:right w:val="none" w:sz="0" w:space="14" w:color="auto"/>
          </w:divBdr>
        </w:div>
      </w:divsChild>
    </w:div>
    <w:div w:id="882644200">
      <w:bodyDiv w:val="1"/>
      <w:marLeft w:val="0"/>
      <w:marRight w:val="0"/>
      <w:marTop w:val="0"/>
      <w:marBottom w:val="0"/>
      <w:divBdr>
        <w:top w:val="none" w:sz="0" w:space="0" w:color="auto"/>
        <w:left w:val="none" w:sz="0" w:space="0" w:color="auto"/>
        <w:bottom w:val="none" w:sz="0" w:space="0" w:color="auto"/>
        <w:right w:val="none" w:sz="0" w:space="0" w:color="auto"/>
      </w:divBdr>
    </w:div>
    <w:div w:id="1073506445">
      <w:bodyDiv w:val="1"/>
      <w:marLeft w:val="0"/>
      <w:marRight w:val="0"/>
      <w:marTop w:val="0"/>
      <w:marBottom w:val="0"/>
      <w:divBdr>
        <w:top w:val="none" w:sz="0" w:space="0" w:color="auto"/>
        <w:left w:val="none" w:sz="0" w:space="0" w:color="auto"/>
        <w:bottom w:val="none" w:sz="0" w:space="0" w:color="auto"/>
        <w:right w:val="none" w:sz="0" w:space="0" w:color="auto"/>
      </w:divBdr>
    </w:div>
    <w:div w:id="1883667694">
      <w:bodyDiv w:val="1"/>
      <w:marLeft w:val="0"/>
      <w:marRight w:val="0"/>
      <w:marTop w:val="0"/>
      <w:marBottom w:val="0"/>
      <w:divBdr>
        <w:top w:val="none" w:sz="0" w:space="0" w:color="auto"/>
        <w:left w:val="none" w:sz="0" w:space="0" w:color="auto"/>
        <w:bottom w:val="none" w:sz="0" w:space="0" w:color="auto"/>
        <w:right w:val="none" w:sz="0" w:space="0" w:color="auto"/>
      </w:divBdr>
    </w:div>
    <w:div w:id="1963615356">
      <w:bodyDiv w:val="1"/>
      <w:marLeft w:val="0"/>
      <w:marRight w:val="0"/>
      <w:marTop w:val="0"/>
      <w:marBottom w:val="0"/>
      <w:divBdr>
        <w:top w:val="none" w:sz="0" w:space="0" w:color="auto"/>
        <w:left w:val="none" w:sz="0" w:space="0" w:color="auto"/>
        <w:bottom w:val="none" w:sz="0" w:space="0" w:color="auto"/>
        <w:right w:val="none" w:sz="0" w:space="0" w:color="auto"/>
      </w:divBdr>
      <w:divsChild>
        <w:div w:id="14576050">
          <w:marLeft w:val="0"/>
          <w:marRight w:val="0"/>
          <w:marTop w:val="120"/>
          <w:marBottom w:val="0"/>
          <w:divBdr>
            <w:top w:val="none" w:sz="0" w:space="0" w:color="auto"/>
            <w:left w:val="none" w:sz="0" w:space="0" w:color="auto"/>
            <w:bottom w:val="none" w:sz="0" w:space="0" w:color="auto"/>
            <w:right w:val="none" w:sz="0" w:space="0" w:color="auto"/>
          </w:divBdr>
        </w:div>
        <w:div w:id="2130780549">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map.org/" TargetMode="External"/><Relationship Id="rId13" Type="http://schemas.openxmlformats.org/officeDocument/2006/relationships/hyperlink" Target="http://www.oxid.it/cain.html" TargetMode="External"/><Relationship Id="rId18" Type="http://schemas.openxmlformats.org/officeDocument/2006/relationships/hyperlink" Target="http://www.veracode.com/" TargetMode="External"/><Relationship Id="rId26" Type="http://schemas.openxmlformats.org/officeDocument/2006/relationships/hyperlink" Target="https://www.owasp.org/"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theme" Target="theme/theme1.xml"/><Relationship Id="rId7" Type="http://schemas.openxmlformats.org/officeDocument/2006/relationships/hyperlink" Target="https://bit.ly/2G2N6hw" TargetMode="External"/><Relationship Id="rId12" Type="http://schemas.openxmlformats.org/officeDocument/2006/relationships/hyperlink" Target="http://www.openssl.org/" TargetMode="External"/><Relationship Id="rId17" Type="http://schemas.openxmlformats.org/officeDocument/2006/relationships/hyperlink" Target="http://www.secpoint.com/" TargetMode="External"/><Relationship Id="rId25" Type="http://schemas.openxmlformats.org/officeDocument/2006/relationships/hyperlink" Target="https://www.pcisecuritystandards.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rridnetworks.com/" TargetMode="External"/><Relationship Id="rId20" Type="http://schemas.openxmlformats.org/officeDocument/2006/relationships/hyperlink" Target="https://cdn.softwaretestinghelp.com/wp-content/qa/uploads/2012/06/Methods-of-manual-penetration-testing.jpg" TargetMode="External"/><Relationship Id="rId29" Type="http://schemas.openxmlformats.org/officeDocument/2006/relationships/hyperlink" Target="http://www.giac.org/certification/penetration-tester-gpe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ireshark.org/" TargetMode="External"/><Relationship Id="rId24" Type="http://schemas.openxmlformats.org/officeDocument/2006/relationships/hyperlink" Target="https://www.softwaretestinghelp.com/security-testing-of-web-applications/" TargetMode="External"/><Relationship Id="rId32" Type="http://schemas.openxmlformats.org/officeDocument/2006/relationships/image" Target="media/image3.jpeg"/><Relationship Id="rId5" Type="http://schemas.openxmlformats.org/officeDocument/2006/relationships/hyperlink" Target="https://cdn.softwaretestinghelp.com/wp-content/qa/uploads/2012/06/Penetration-Testing.jpg" TargetMode="External"/><Relationship Id="rId15" Type="http://schemas.openxmlformats.org/officeDocument/2006/relationships/hyperlink" Target="http://www.purehacking.com/" TargetMode="External"/><Relationship Id="rId23" Type="http://schemas.openxmlformats.org/officeDocument/2006/relationships/hyperlink" Target="https://www.softwaretestinghelp.com/sql-injection-%E2%80%93-how-to-test-application-for-sql-injection-attacks/" TargetMode="External"/><Relationship Id="rId28" Type="http://schemas.openxmlformats.org/officeDocument/2006/relationships/hyperlink" Target="http://www.isecom.org/research/osstmm.html" TargetMode="External"/><Relationship Id="rId10" Type="http://schemas.openxmlformats.org/officeDocument/2006/relationships/hyperlink" Target="http://www.metasploit.com/" TargetMode="External"/><Relationship Id="rId19" Type="http://schemas.openxmlformats.org/officeDocument/2006/relationships/hyperlink" Target="https://www.softwaretestinghelp.com/penetration-testing-tools/" TargetMode="External"/><Relationship Id="rId31" Type="http://schemas.openxmlformats.org/officeDocument/2006/relationships/hyperlink" Target="http://www.iacertification.org/cpt_certified_penetration_tester.html" TargetMode="External"/><Relationship Id="rId4" Type="http://schemas.openxmlformats.org/officeDocument/2006/relationships/webSettings" Target="webSettings.xml"/><Relationship Id="rId9" Type="http://schemas.openxmlformats.org/officeDocument/2006/relationships/hyperlink" Target="http://www.nessus.org/" TargetMode="External"/><Relationship Id="rId14" Type="http://schemas.openxmlformats.org/officeDocument/2006/relationships/hyperlink" Target="http://w3af.sourceforge.net/" TargetMode="External"/><Relationship Id="rId22" Type="http://schemas.openxmlformats.org/officeDocument/2006/relationships/hyperlink" Target="https://www.softwaretestinghelp.com/website-cookie-testing-test-cases/" TargetMode="External"/><Relationship Id="rId27" Type="http://schemas.openxmlformats.org/officeDocument/2006/relationships/hyperlink" Target="http://www.iso.org/iso/catalogue_detail?csnumber=50297" TargetMode="External"/><Relationship Id="rId30" Type="http://schemas.openxmlformats.org/officeDocument/2006/relationships/hyperlink" Target="http://www.encription.co.uk/associate-security-tester-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20</cp:revision>
  <dcterms:created xsi:type="dcterms:W3CDTF">2019-02-02T04:53:00Z</dcterms:created>
  <dcterms:modified xsi:type="dcterms:W3CDTF">2019-02-02T05:09:00Z</dcterms:modified>
</cp:coreProperties>
</file>