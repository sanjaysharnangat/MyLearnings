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1A" w:rsidRDefault="00B31726">
      <w:pPr>
        <w:rPr>
          <w:rFonts w:ascii="Arial" w:hAnsi="Arial" w:cs="Arial"/>
          <w:b/>
          <w:bCs/>
          <w:color w:val="000000"/>
          <w:sz w:val="46"/>
          <w:szCs w:val="46"/>
        </w:rPr>
      </w:pPr>
      <w:r>
        <w:rPr>
          <w:rFonts w:ascii="Arial" w:hAnsi="Arial" w:cs="Arial"/>
          <w:b/>
          <w:bCs/>
          <w:color w:val="000000"/>
          <w:sz w:val="46"/>
          <w:szCs w:val="46"/>
        </w:rPr>
        <w:t>What is Statement coverage in testing?</w:t>
      </w:r>
    </w:p>
    <w:p w:rsidR="00B31726" w:rsidRDefault="00B31726" w:rsidP="00BF35A4">
      <w:pPr>
        <w:jc w:val="both"/>
        <w:rPr>
          <w:rFonts w:ascii="Arial" w:hAnsi="Arial" w:cs="Arial"/>
          <w:sz w:val="20"/>
          <w:szCs w:val="20"/>
        </w:rPr>
      </w:pPr>
      <w:r w:rsidRPr="00BF35A4">
        <w:rPr>
          <w:rFonts w:ascii="Arial" w:hAnsi="Arial" w:cs="Arial"/>
          <w:sz w:val="26"/>
          <w:szCs w:val="20"/>
        </w:rPr>
        <w:t>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w:t>
      </w:r>
      <w:r>
        <w:rPr>
          <w:rFonts w:ascii="Arial" w:hAnsi="Arial" w:cs="Arial"/>
          <w:sz w:val="20"/>
          <w:szCs w:val="20"/>
        </w:rPr>
        <w:t>.</w:t>
      </w:r>
    </w:p>
    <w:p w:rsidR="00D24FBD" w:rsidRDefault="00D24FBD" w:rsidP="00BF35A4">
      <w:pPr>
        <w:jc w:val="both"/>
        <w:rPr>
          <w:rFonts w:ascii="Arial" w:hAnsi="Arial" w:cs="Arial"/>
          <w:sz w:val="20"/>
          <w:szCs w:val="20"/>
        </w:rPr>
      </w:pPr>
    </w:p>
    <w:p w:rsidR="00D24FBD" w:rsidRPr="00B4337E" w:rsidRDefault="00D24FBD" w:rsidP="00D24FBD">
      <w:pPr>
        <w:pStyle w:val="NormalWeb"/>
        <w:jc w:val="both"/>
        <w:rPr>
          <w:rFonts w:ascii="Arial" w:hAnsi="Arial" w:cs="Arial"/>
          <w:sz w:val="28"/>
          <w:szCs w:val="18"/>
        </w:rPr>
      </w:pPr>
      <w:r w:rsidRPr="00B4337E">
        <w:rPr>
          <w:rFonts w:ascii="Arial" w:hAnsi="Arial" w:cs="Arial"/>
          <w:sz w:val="28"/>
          <w:szCs w:val="18"/>
        </w:rPr>
        <w:t>(Statement coverage = No of statements Executed/Total no of statements in the source code * 100)</w:t>
      </w:r>
    </w:p>
    <w:p w:rsidR="00D24FBD" w:rsidRPr="00B4337E" w:rsidRDefault="00D24FBD" w:rsidP="00D24FBD">
      <w:pPr>
        <w:pStyle w:val="NormalWeb"/>
        <w:jc w:val="both"/>
        <w:rPr>
          <w:rFonts w:ascii="Arial" w:hAnsi="Arial" w:cs="Arial"/>
          <w:sz w:val="28"/>
          <w:szCs w:val="18"/>
        </w:rPr>
      </w:pPr>
      <w:r w:rsidRPr="00B4337E">
        <w:rPr>
          <w:rFonts w:ascii="Arial" w:hAnsi="Arial" w:cs="Arial"/>
          <w:sz w:val="28"/>
          <w:szCs w:val="18"/>
        </w:rPr>
        <w:t>Example:</w:t>
      </w:r>
    </w:p>
    <w:p w:rsidR="00D24FBD" w:rsidRPr="00B4337E" w:rsidRDefault="00D24FBD" w:rsidP="00D24FBD">
      <w:pPr>
        <w:pStyle w:val="NormalWeb"/>
        <w:rPr>
          <w:rFonts w:ascii="Arial" w:hAnsi="Arial" w:cs="Arial"/>
          <w:sz w:val="28"/>
          <w:szCs w:val="18"/>
        </w:rPr>
      </w:pPr>
      <w:r w:rsidRPr="00B4337E">
        <w:rPr>
          <w:rFonts w:ascii="Arial" w:hAnsi="Arial" w:cs="Arial"/>
          <w:sz w:val="28"/>
          <w:szCs w:val="18"/>
        </w:rPr>
        <w:t>Read A</w:t>
      </w:r>
      <w:r w:rsidRPr="00B4337E">
        <w:rPr>
          <w:rFonts w:ascii="Arial" w:hAnsi="Arial" w:cs="Arial"/>
          <w:sz w:val="28"/>
          <w:szCs w:val="18"/>
        </w:rPr>
        <w:br/>
        <w:t>Read B</w:t>
      </w:r>
      <w:r w:rsidRPr="00B4337E">
        <w:rPr>
          <w:rFonts w:ascii="Arial" w:hAnsi="Arial" w:cs="Arial"/>
          <w:sz w:val="28"/>
          <w:szCs w:val="18"/>
        </w:rPr>
        <w:br/>
        <w:t>if A&gt;B</w:t>
      </w:r>
      <w:r w:rsidRPr="00B4337E">
        <w:rPr>
          <w:rFonts w:ascii="Arial" w:hAnsi="Arial" w:cs="Arial"/>
          <w:sz w:val="28"/>
          <w:szCs w:val="18"/>
        </w:rPr>
        <w:br/>
        <w:t>Print “A is greater than B”</w:t>
      </w:r>
      <w:r w:rsidRPr="00B4337E">
        <w:rPr>
          <w:rFonts w:ascii="Arial" w:hAnsi="Arial" w:cs="Arial"/>
          <w:sz w:val="28"/>
          <w:szCs w:val="18"/>
        </w:rPr>
        <w:br/>
        <w:t>else</w:t>
      </w:r>
      <w:r w:rsidRPr="00B4337E">
        <w:rPr>
          <w:rFonts w:ascii="Arial" w:hAnsi="Arial" w:cs="Arial"/>
          <w:sz w:val="28"/>
          <w:szCs w:val="18"/>
        </w:rPr>
        <w:br/>
        <w:t>Print "B is greater than A"</w:t>
      </w:r>
      <w:r w:rsidRPr="00B4337E">
        <w:rPr>
          <w:rFonts w:ascii="Arial" w:hAnsi="Arial" w:cs="Arial"/>
          <w:sz w:val="28"/>
          <w:szCs w:val="18"/>
        </w:rPr>
        <w:br/>
      </w:r>
      <w:proofErr w:type="spellStart"/>
      <w:r w:rsidRPr="00B4337E">
        <w:rPr>
          <w:rFonts w:ascii="Arial" w:hAnsi="Arial" w:cs="Arial"/>
          <w:sz w:val="28"/>
          <w:szCs w:val="18"/>
        </w:rPr>
        <w:t>endif</w:t>
      </w:r>
      <w:proofErr w:type="spellEnd"/>
    </w:p>
    <w:p w:rsidR="00D24FBD" w:rsidRPr="00B4337E" w:rsidRDefault="00D24FBD" w:rsidP="00D24FBD">
      <w:pPr>
        <w:pStyle w:val="NormalWeb"/>
        <w:rPr>
          <w:rFonts w:ascii="Arial" w:hAnsi="Arial" w:cs="Arial"/>
          <w:sz w:val="28"/>
          <w:szCs w:val="18"/>
        </w:rPr>
      </w:pPr>
      <w:proofErr w:type="gramStart"/>
      <w:r w:rsidRPr="00B4337E">
        <w:rPr>
          <w:rFonts w:ascii="Arial" w:hAnsi="Arial" w:cs="Arial"/>
          <w:sz w:val="28"/>
          <w:szCs w:val="18"/>
        </w:rPr>
        <w:t>Set1 :If</w:t>
      </w:r>
      <w:proofErr w:type="gramEnd"/>
      <w:r w:rsidRPr="00B4337E">
        <w:rPr>
          <w:rFonts w:ascii="Arial" w:hAnsi="Arial" w:cs="Arial"/>
          <w:sz w:val="28"/>
          <w:szCs w:val="18"/>
        </w:rPr>
        <w:t xml:space="preserve"> A =5, B =2</w:t>
      </w:r>
      <w:r w:rsidRPr="00B4337E">
        <w:rPr>
          <w:rFonts w:ascii="Arial" w:hAnsi="Arial" w:cs="Arial"/>
          <w:sz w:val="28"/>
          <w:szCs w:val="18"/>
        </w:rPr>
        <w:br/>
        <w:t>No of statements Executed: 5</w:t>
      </w:r>
      <w:r w:rsidRPr="00B4337E">
        <w:rPr>
          <w:rFonts w:ascii="Arial" w:hAnsi="Arial" w:cs="Arial"/>
          <w:sz w:val="28"/>
          <w:szCs w:val="18"/>
        </w:rPr>
        <w:br/>
        <w:t>Total no of statements in the source code: 7</w:t>
      </w:r>
      <w:r w:rsidRPr="00B4337E">
        <w:rPr>
          <w:rFonts w:ascii="Arial" w:hAnsi="Arial" w:cs="Arial"/>
          <w:sz w:val="28"/>
          <w:szCs w:val="18"/>
        </w:rPr>
        <w:br/>
        <w:t>Statement coverage =5/7*100 = 71.00 %</w:t>
      </w:r>
    </w:p>
    <w:p w:rsidR="00D24FBD" w:rsidRDefault="00D24FBD" w:rsidP="00D24FBD">
      <w:pPr>
        <w:pStyle w:val="NormalWeb"/>
        <w:rPr>
          <w:rFonts w:ascii="Arial" w:hAnsi="Arial" w:cs="Arial"/>
          <w:sz w:val="28"/>
          <w:szCs w:val="18"/>
        </w:rPr>
      </w:pPr>
      <w:proofErr w:type="gramStart"/>
      <w:r w:rsidRPr="00B4337E">
        <w:rPr>
          <w:rFonts w:ascii="Arial" w:hAnsi="Arial" w:cs="Arial"/>
          <w:sz w:val="28"/>
          <w:szCs w:val="18"/>
        </w:rPr>
        <w:t>Set1 :If</w:t>
      </w:r>
      <w:proofErr w:type="gramEnd"/>
      <w:r w:rsidRPr="00B4337E">
        <w:rPr>
          <w:rFonts w:ascii="Arial" w:hAnsi="Arial" w:cs="Arial"/>
          <w:sz w:val="28"/>
          <w:szCs w:val="18"/>
        </w:rPr>
        <w:t xml:space="preserve"> A =2, B =5</w:t>
      </w:r>
      <w:r w:rsidRPr="00B4337E">
        <w:rPr>
          <w:rFonts w:ascii="Arial" w:hAnsi="Arial" w:cs="Arial"/>
          <w:sz w:val="28"/>
          <w:szCs w:val="18"/>
        </w:rPr>
        <w:br/>
        <w:t>No of statements Executed: 6</w:t>
      </w:r>
      <w:r w:rsidRPr="00B4337E">
        <w:rPr>
          <w:rFonts w:ascii="Arial" w:hAnsi="Arial" w:cs="Arial"/>
          <w:sz w:val="28"/>
          <w:szCs w:val="18"/>
        </w:rPr>
        <w:br/>
        <w:t>Total no of statements in the source code: 7</w:t>
      </w:r>
      <w:r w:rsidRPr="00B4337E">
        <w:rPr>
          <w:rFonts w:ascii="Arial" w:hAnsi="Arial" w:cs="Arial"/>
          <w:sz w:val="28"/>
          <w:szCs w:val="18"/>
        </w:rPr>
        <w:br/>
        <w:t>Statement coverage =6/7*100 = 85.20 %</w:t>
      </w:r>
    </w:p>
    <w:p w:rsidR="001239E8" w:rsidRDefault="001239E8" w:rsidP="00D24FBD">
      <w:pPr>
        <w:pStyle w:val="NormalWeb"/>
        <w:rPr>
          <w:rFonts w:ascii="Arial" w:hAnsi="Arial" w:cs="Arial"/>
          <w:sz w:val="28"/>
          <w:szCs w:val="18"/>
        </w:rPr>
      </w:pPr>
    </w:p>
    <w:p w:rsidR="00C85608" w:rsidRDefault="00C85608">
      <w:pPr>
        <w:rPr>
          <w:rFonts w:ascii="Roboto Condensed" w:eastAsia="Times New Roman" w:hAnsi="Roboto Condensed" w:cs="Times New Roman"/>
          <w:color w:val="353434"/>
          <w:kern w:val="36"/>
          <w:sz w:val="48"/>
          <w:szCs w:val="48"/>
        </w:rPr>
      </w:pPr>
      <w:r>
        <w:rPr>
          <w:rFonts w:ascii="Roboto Condensed" w:eastAsia="Times New Roman" w:hAnsi="Roboto Condensed" w:cs="Times New Roman"/>
          <w:color w:val="353434"/>
          <w:kern w:val="36"/>
          <w:sz w:val="48"/>
          <w:szCs w:val="48"/>
        </w:rPr>
        <w:br w:type="page"/>
      </w:r>
    </w:p>
    <w:p w:rsidR="00D12DCE" w:rsidRDefault="00D12DCE" w:rsidP="00812749">
      <w:pPr>
        <w:shd w:val="clear" w:color="auto" w:fill="FFFFFF"/>
        <w:spacing w:after="315" w:line="240" w:lineRule="auto"/>
        <w:rPr>
          <w:rFonts w:ascii="Arial" w:eastAsia="Times New Roman" w:hAnsi="Arial" w:cs="Arial"/>
          <w:color w:val="222222"/>
        </w:rPr>
      </w:pPr>
      <w:r>
        <w:rPr>
          <w:rFonts w:ascii="Arial" w:eastAsia="Times New Roman" w:hAnsi="Arial" w:cs="Arial"/>
          <w:color w:val="222222"/>
        </w:rPr>
        <w:lastRenderedPageBreak/>
        <w:t>Tools for test planning and design</w:t>
      </w:r>
    </w:p>
    <w:p w:rsidR="001A660A" w:rsidRDefault="001A660A" w:rsidP="001A660A">
      <w:pPr>
        <w:shd w:val="clear" w:color="auto" w:fill="FFFFFF"/>
        <w:spacing w:before="100" w:beforeAutospacing="1" w:after="100" w:afterAutospacing="1" w:line="240" w:lineRule="auto"/>
        <w:ind w:left="124"/>
        <w:rPr>
          <w:rFonts w:ascii="Arial" w:eastAsia="Times New Roman" w:hAnsi="Arial" w:cs="Arial"/>
          <w:color w:val="222222"/>
        </w:rPr>
      </w:pPr>
    </w:p>
    <w:p w:rsidR="001A660A" w:rsidRPr="001A660A" w:rsidRDefault="002B1F2D" w:rsidP="001A660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1</w:t>
      </w:r>
      <w:r w:rsidR="001A660A" w:rsidRPr="001A660A">
        <w:rPr>
          <w:rFonts w:ascii="Arial" w:eastAsia="Times New Roman" w:hAnsi="Arial" w:cs="Arial"/>
          <w:b/>
          <w:bCs/>
          <w:color w:val="222222"/>
          <w:sz w:val="25"/>
        </w:rPr>
        <w:t>. Postman</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 xml:space="preserve">Being originally a Chrome browser </w:t>
      </w:r>
      <w:proofErr w:type="spellStart"/>
      <w:r w:rsidRPr="001A660A">
        <w:rPr>
          <w:rFonts w:ascii="Arial" w:eastAsia="Times New Roman" w:hAnsi="Arial" w:cs="Arial"/>
          <w:color w:val="222222"/>
          <w:sz w:val="25"/>
          <w:szCs w:val="25"/>
        </w:rPr>
        <w:t>plugin</w:t>
      </w:r>
      <w:proofErr w:type="spellEnd"/>
      <w:r w:rsidRPr="001A660A">
        <w:rPr>
          <w:rFonts w:ascii="Arial" w:eastAsia="Times New Roman" w:hAnsi="Arial" w:cs="Arial"/>
          <w:color w:val="222222"/>
          <w:sz w:val="25"/>
          <w:szCs w:val="25"/>
        </w:rPr>
        <w:t>, Postman now extends their solution with the native version for both Mac and Windows.</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hyperlink r:id="rId5" w:history="1">
        <w:r w:rsidRPr="001A660A">
          <w:rPr>
            <w:rFonts w:ascii="Arial" w:eastAsia="Times New Roman" w:hAnsi="Arial" w:cs="Arial"/>
            <w:color w:val="E8554E"/>
            <w:sz w:val="25"/>
            <w:u w:val="single"/>
          </w:rPr>
          <w:t>Check out here</w:t>
        </w:r>
      </w:hyperlink>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Postman is a good choice for API testing for those who don’t want to deal with coding in an integrated development environment using the same language as the developers.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Easy-to-use REST client</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Rich interface which makes it easy to use</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Can be used for both automated and exploratory testing</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Can be run on Mac, Windows, Linux &amp; Chrome Apps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Has a bunch of integrations like support for Swagger &amp; RAML formats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Has Run, Test, Document and Monitoring Features</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Doesn’t require learning a new language</w:t>
      </w:r>
    </w:p>
    <w:p w:rsidR="001A660A" w:rsidRPr="001A660A" w:rsidRDefault="001A660A" w:rsidP="001A660A">
      <w:pPr>
        <w:numPr>
          <w:ilvl w:val="0"/>
          <w:numId w:val="2"/>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1A660A">
        <w:rPr>
          <w:rFonts w:ascii="Arial" w:eastAsia="Times New Roman" w:hAnsi="Arial" w:cs="Arial"/>
          <w:color w:val="222222"/>
          <w:sz w:val="25"/>
          <w:szCs w:val="25"/>
        </w:rPr>
        <w:t>Enable users to easily share the knowledge with the team as they can package up all the requests and expected responses, then send to their colleagues.</w:t>
      </w:r>
    </w:p>
    <w:p w:rsidR="001A660A" w:rsidRPr="001A660A" w:rsidRDefault="001A660A" w:rsidP="001A660A">
      <w:pPr>
        <w:shd w:val="clear" w:color="auto" w:fill="FFFFFF"/>
        <w:spacing w:after="353" w:line="240" w:lineRule="auto"/>
        <w:rPr>
          <w:rFonts w:ascii="Arial" w:eastAsia="Times New Roman" w:hAnsi="Arial" w:cs="Arial"/>
          <w:color w:val="222222"/>
          <w:sz w:val="25"/>
          <w:szCs w:val="25"/>
        </w:rPr>
      </w:pPr>
      <w:r w:rsidRPr="001A660A">
        <w:rPr>
          <w:rFonts w:ascii="Arial" w:eastAsia="Times New Roman" w:hAnsi="Arial" w:cs="Arial"/>
          <w:color w:val="222222"/>
          <w:sz w:val="25"/>
          <w:szCs w:val="25"/>
        </w:rPr>
        <w:t>Website: </w:t>
      </w:r>
      <w:hyperlink r:id="rId6" w:tgtFrame="_blank" w:history="1">
        <w:r w:rsidRPr="001A660A">
          <w:rPr>
            <w:rFonts w:ascii="Arial" w:eastAsia="Times New Roman" w:hAnsi="Arial" w:cs="Arial"/>
            <w:color w:val="E8554E"/>
            <w:sz w:val="25"/>
            <w:u w:val="single"/>
          </w:rPr>
          <w:t>https://www.getpostman.com/</w:t>
        </w:r>
      </w:hyperlink>
    </w:p>
    <w:p w:rsidR="001A660A" w:rsidRDefault="001A660A" w:rsidP="001A660A">
      <w:pPr>
        <w:shd w:val="clear" w:color="auto" w:fill="FFFFFF"/>
        <w:spacing w:before="100" w:beforeAutospacing="1" w:after="100" w:afterAutospacing="1" w:line="240" w:lineRule="auto"/>
        <w:ind w:left="124"/>
        <w:rPr>
          <w:rFonts w:ascii="Arial" w:eastAsia="Times New Roman" w:hAnsi="Arial" w:cs="Arial"/>
          <w:color w:val="222222"/>
        </w:rPr>
      </w:pPr>
    </w:p>
    <w:p w:rsidR="00353A97" w:rsidRDefault="00353A97" w:rsidP="001A660A">
      <w:pPr>
        <w:shd w:val="clear" w:color="auto" w:fill="FFFFFF"/>
        <w:spacing w:before="100" w:beforeAutospacing="1" w:after="100" w:afterAutospacing="1" w:line="240" w:lineRule="auto"/>
        <w:ind w:left="124"/>
        <w:rPr>
          <w:rFonts w:ascii="Arial" w:eastAsia="Times New Roman" w:hAnsi="Arial" w:cs="Arial"/>
          <w:color w:val="222222"/>
        </w:rPr>
      </w:pPr>
    </w:p>
    <w:p w:rsidR="00353A97" w:rsidRPr="00353A97" w:rsidRDefault="002B1F2D" w:rsidP="00353A97">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2</w:t>
      </w:r>
      <w:r w:rsidR="00353A97" w:rsidRPr="00353A97">
        <w:rPr>
          <w:rFonts w:ascii="Arial" w:eastAsia="Times New Roman" w:hAnsi="Arial" w:cs="Arial"/>
          <w:b/>
          <w:bCs/>
          <w:color w:val="222222"/>
          <w:sz w:val="25"/>
        </w:rPr>
        <w:t xml:space="preserve">. </w:t>
      </w:r>
      <w:proofErr w:type="spellStart"/>
      <w:r w:rsidR="00353A97" w:rsidRPr="00353A97">
        <w:rPr>
          <w:rFonts w:ascii="Arial" w:eastAsia="Times New Roman" w:hAnsi="Arial" w:cs="Arial"/>
          <w:b/>
          <w:bCs/>
          <w:color w:val="222222"/>
          <w:sz w:val="25"/>
        </w:rPr>
        <w:t>SoapUI</w:t>
      </w:r>
      <w:proofErr w:type="spellEnd"/>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proofErr w:type="spellStart"/>
      <w:r w:rsidRPr="00353A97">
        <w:rPr>
          <w:rFonts w:ascii="Arial" w:eastAsia="Times New Roman" w:hAnsi="Arial" w:cs="Arial"/>
          <w:color w:val="222222"/>
          <w:sz w:val="25"/>
          <w:szCs w:val="25"/>
        </w:rPr>
        <w:t>SoapUI</w:t>
      </w:r>
      <w:proofErr w:type="spellEnd"/>
      <w:r w:rsidRPr="00353A97">
        <w:rPr>
          <w:rFonts w:ascii="Arial" w:eastAsia="Times New Roman" w:hAnsi="Arial" w:cs="Arial"/>
          <w:color w:val="222222"/>
          <w:sz w:val="25"/>
          <w:szCs w:val="25"/>
        </w:rPr>
        <w:t xml:space="preserve"> is a headless functional testing tool dedicated to API testing, allowing users to test REST and SOAP APIs and Web Services easily.</w:t>
      </w:r>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color w:val="222222"/>
          <w:sz w:val="25"/>
          <w:szCs w:val="25"/>
        </w:rPr>
        <w:t xml:space="preserve">Using </w:t>
      </w:r>
      <w:proofErr w:type="spellStart"/>
      <w:r w:rsidRPr="00353A97">
        <w:rPr>
          <w:rFonts w:ascii="Arial" w:eastAsia="Times New Roman" w:hAnsi="Arial" w:cs="Arial"/>
          <w:color w:val="222222"/>
          <w:sz w:val="25"/>
          <w:szCs w:val="25"/>
        </w:rPr>
        <w:t>SoapUI</w:t>
      </w:r>
      <w:proofErr w:type="spellEnd"/>
      <w:r w:rsidRPr="00353A97">
        <w:rPr>
          <w:rFonts w:ascii="Arial" w:eastAsia="Times New Roman" w:hAnsi="Arial" w:cs="Arial"/>
          <w:color w:val="222222"/>
          <w:sz w:val="25"/>
          <w:szCs w:val="25"/>
        </w:rPr>
        <w:t>, users can get the full source and build the preferred features besides these abilities:</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Create test quickly and easily with Drag and drop, Point-and-click</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Quickly create custom code using Groovy</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Powerful data-driven testing: Data loaded from files, and databases, and Excel so that they can simulate how consumers interact with the APIs</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lastRenderedPageBreak/>
        <w:t>Create complex-scenarios &amp; support asynchronous testing</w:t>
      </w:r>
    </w:p>
    <w:p w:rsidR="00353A97" w:rsidRPr="00353A97" w:rsidRDefault="00353A97" w:rsidP="00353A97">
      <w:pPr>
        <w:numPr>
          <w:ilvl w:val="0"/>
          <w:numId w:val="3"/>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353A97">
        <w:rPr>
          <w:rFonts w:ascii="Arial" w:eastAsia="Times New Roman" w:hAnsi="Arial" w:cs="Arial"/>
          <w:color w:val="222222"/>
          <w:sz w:val="25"/>
          <w:szCs w:val="25"/>
        </w:rPr>
        <w:t>Reusability of Scripts: load tests and security scans can be reused for functional test cases in a just several steps</w:t>
      </w:r>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color w:val="222222"/>
          <w:sz w:val="25"/>
          <w:szCs w:val="25"/>
        </w:rPr>
        <w:t>Website: </w:t>
      </w:r>
      <w:hyperlink r:id="rId7" w:tgtFrame="_blank" w:history="1">
        <w:r w:rsidRPr="00353A97">
          <w:rPr>
            <w:rFonts w:ascii="Arial" w:eastAsia="Times New Roman" w:hAnsi="Arial" w:cs="Arial"/>
            <w:color w:val="E8554E"/>
            <w:sz w:val="25"/>
            <w:u w:val="single"/>
          </w:rPr>
          <w:t>https://www.soapui.org/</w:t>
        </w:r>
      </w:hyperlink>
    </w:p>
    <w:p w:rsidR="00353A97" w:rsidRPr="00353A97" w:rsidRDefault="00353A97" w:rsidP="00353A97">
      <w:pPr>
        <w:shd w:val="clear" w:color="auto" w:fill="FFFFFF"/>
        <w:spacing w:after="353" w:line="240" w:lineRule="auto"/>
        <w:rPr>
          <w:rFonts w:ascii="Arial" w:eastAsia="Times New Roman" w:hAnsi="Arial" w:cs="Arial"/>
          <w:color w:val="222222"/>
          <w:sz w:val="25"/>
          <w:szCs w:val="25"/>
        </w:rPr>
      </w:pPr>
      <w:r w:rsidRPr="00353A97">
        <w:rPr>
          <w:rFonts w:ascii="Arial" w:eastAsia="Times New Roman" w:hAnsi="Arial" w:cs="Arial"/>
          <w:b/>
          <w:bCs/>
          <w:color w:val="222222"/>
          <w:sz w:val="25"/>
        </w:rPr>
        <w:t>Pricing:</w:t>
      </w:r>
      <w:r w:rsidRPr="00353A97">
        <w:rPr>
          <w:rFonts w:ascii="Arial" w:eastAsia="Times New Roman" w:hAnsi="Arial" w:cs="Arial"/>
          <w:color w:val="222222"/>
          <w:sz w:val="25"/>
          <w:szCs w:val="25"/>
        </w:rPr>
        <w:t> </w:t>
      </w:r>
      <w:r w:rsidRPr="00353A97">
        <w:rPr>
          <w:rFonts w:ascii="Arial" w:eastAsia="Times New Roman" w:hAnsi="Arial" w:cs="Arial"/>
          <w:b/>
          <w:bCs/>
          <w:color w:val="222222"/>
          <w:sz w:val="25"/>
        </w:rPr>
        <w:t>Free – $659/year</w:t>
      </w:r>
    </w:p>
    <w:p w:rsidR="00353A97" w:rsidRDefault="00353A97" w:rsidP="001A660A">
      <w:pPr>
        <w:shd w:val="clear" w:color="auto" w:fill="FFFFFF"/>
        <w:spacing w:before="100" w:beforeAutospacing="1" w:after="100" w:afterAutospacing="1" w:line="240" w:lineRule="auto"/>
        <w:ind w:left="124"/>
        <w:rPr>
          <w:rFonts w:ascii="Arial" w:eastAsia="Times New Roman" w:hAnsi="Arial" w:cs="Arial"/>
          <w:color w:val="222222"/>
        </w:rPr>
      </w:pPr>
    </w:p>
    <w:p w:rsidR="00E20C9A" w:rsidRPr="00E20C9A" w:rsidRDefault="0067080B" w:rsidP="00E20C9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3</w:t>
      </w:r>
      <w:r w:rsidR="00E20C9A" w:rsidRPr="00E20C9A">
        <w:rPr>
          <w:rFonts w:ascii="Arial" w:eastAsia="Times New Roman" w:hAnsi="Arial" w:cs="Arial"/>
          <w:b/>
          <w:bCs/>
          <w:color w:val="222222"/>
          <w:sz w:val="25"/>
        </w:rPr>
        <w:t xml:space="preserve">. </w:t>
      </w:r>
      <w:proofErr w:type="spellStart"/>
      <w:r w:rsidR="00E20C9A" w:rsidRPr="00E20C9A">
        <w:rPr>
          <w:rFonts w:ascii="Arial" w:eastAsia="Times New Roman" w:hAnsi="Arial" w:cs="Arial"/>
          <w:b/>
          <w:bCs/>
          <w:color w:val="222222"/>
          <w:sz w:val="25"/>
        </w:rPr>
        <w:t>JMeter</w:t>
      </w:r>
      <w:proofErr w:type="spellEnd"/>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proofErr w:type="spellStart"/>
      <w:r w:rsidRPr="00E20C9A">
        <w:rPr>
          <w:rFonts w:ascii="Arial" w:eastAsia="Times New Roman" w:hAnsi="Arial" w:cs="Arial"/>
          <w:color w:val="222222"/>
          <w:sz w:val="25"/>
          <w:szCs w:val="25"/>
        </w:rPr>
        <w:t>JMeter</w:t>
      </w:r>
      <w:proofErr w:type="spellEnd"/>
      <w:r w:rsidRPr="00E20C9A">
        <w:rPr>
          <w:rFonts w:ascii="Arial" w:eastAsia="Times New Roman" w:hAnsi="Arial" w:cs="Arial"/>
          <w:color w:val="222222"/>
          <w:sz w:val="25"/>
          <w:szCs w:val="25"/>
        </w:rPr>
        <w:t xml:space="preserve"> (open source) is widely used for functional API testing although it is actually created for load testing.</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Supports replaying of test results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Automatically work with CSV files, allowing the team to quickly create unique parameter values for the API tests.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 xml:space="preserve">Users can include the API tests in CI pipelines thank to the integration between </w:t>
      </w:r>
      <w:proofErr w:type="spellStart"/>
      <w:r w:rsidRPr="00E20C9A">
        <w:rPr>
          <w:rFonts w:ascii="Arial" w:eastAsia="Times New Roman" w:hAnsi="Arial" w:cs="Arial"/>
          <w:color w:val="222222"/>
          <w:sz w:val="25"/>
          <w:szCs w:val="25"/>
        </w:rPr>
        <w:t>JMeter</w:t>
      </w:r>
      <w:proofErr w:type="spellEnd"/>
      <w:r w:rsidRPr="00E20C9A">
        <w:rPr>
          <w:rFonts w:ascii="Arial" w:eastAsia="Times New Roman" w:hAnsi="Arial" w:cs="Arial"/>
          <w:color w:val="222222"/>
          <w:sz w:val="25"/>
          <w:szCs w:val="25"/>
        </w:rPr>
        <w:t xml:space="preserve"> and Jenkins</w:t>
      </w:r>
    </w:p>
    <w:p w:rsidR="00E20C9A" w:rsidRPr="00E20C9A" w:rsidRDefault="00E20C9A" w:rsidP="00E20C9A">
      <w:pPr>
        <w:numPr>
          <w:ilvl w:val="0"/>
          <w:numId w:val="4"/>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It can be used for both static as well as dynamic resources performance testing</w:t>
      </w:r>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Website: </w:t>
      </w:r>
      <w:hyperlink r:id="rId8" w:tgtFrame="_blank" w:history="1">
        <w:r w:rsidRPr="00E20C9A">
          <w:rPr>
            <w:rFonts w:ascii="Arial" w:eastAsia="Times New Roman" w:hAnsi="Arial" w:cs="Arial"/>
            <w:color w:val="E8554E"/>
            <w:sz w:val="25"/>
            <w:u w:val="single"/>
          </w:rPr>
          <w:t>https://jmeter.apache.org/</w:t>
        </w:r>
      </w:hyperlink>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b/>
          <w:bCs/>
          <w:color w:val="222222"/>
          <w:sz w:val="25"/>
        </w:rPr>
        <w:t>Pricing: Open source</w:t>
      </w:r>
    </w:p>
    <w:p w:rsidR="00E20C9A" w:rsidRPr="00E20C9A" w:rsidRDefault="00B4272A" w:rsidP="00E20C9A">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b/>
          <w:bCs/>
          <w:color w:val="222222"/>
          <w:sz w:val="25"/>
        </w:rPr>
        <w:t>4</w:t>
      </w:r>
      <w:r w:rsidR="00E20C9A" w:rsidRPr="00E20C9A">
        <w:rPr>
          <w:rFonts w:ascii="Arial" w:eastAsia="Times New Roman" w:hAnsi="Arial" w:cs="Arial"/>
          <w:b/>
          <w:bCs/>
          <w:color w:val="222222"/>
          <w:sz w:val="25"/>
        </w:rPr>
        <w:t>. Rest-Assured</w:t>
      </w:r>
    </w:p>
    <w:p w:rsidR="00E20C9A" w:rsidRP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Rest-Assured is an open-source Java Domain-specific language that makes testing REST service more simple.</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Have a bunch of baked-in functionalities, which means users don’t have to code things from scratch.</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Integrates seamlessly with Serenity automation framework, so that users can combine the UI and REST tests all in one framework that generates awesome reports.</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Support BDD Given/When/Then syntax</w:t>
      </w:r>
    </w:p>
    <w:p w:rsidR="00E20C9A" w:rsidRPr="00E20C9A" w:rsidRDefault="00E20C9A" w:rsidP="00E20C9A">
      <w:pPr>
        <w:numPr>
          <w:ilvl w:val="0"/>
          <w:numId w:val="5"/>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E20C9A">
        <w:rPr>
          <w:rFonts w:ascii="Arial" w:eastAsia="Times New Roman" w:hAnsi="Arial" w:cs="Arial"/>
          <w:color w:val="222222"/>
          <w:sz w:val="25"/>
          <w:szCs w:val="25"/>
        </w:rPr>
        <w:t>Users don’t necessarily need to be an HTTP expert</w:t>
      </w:r>
    </w:p>
    <w:p w:rsidR="00E20C9A" w:rsidRDefault="00E20C9A" w:rsidP="00E20C9A">
      <w:pPr>
        <w:shd w:val="clear" w:color="auto" w:fill="FFFFFF"/>
        <w:spacing w:after="353" w:line="240" w:lineRule="auto"/>
        <w:rPr>
          <w:rFonts w:ascii="Arial" w:eastAsia="Times New Roman" w:hAnsi="Arial" w:cs="Arial"/>
          <w:color w:val="222222"/>
          <w:sz w:val="25"/>
          <w:szCs w:val="25"/>
        </w:rPr>
      </w:pPr>
      <w:r w:rsidRPr="00E20C9A">
        <w:rPr>
          <w:rFonts w:ascii="Arial" w:eastAsia="Times New Roman" w:hAnsi="Arial" w:cs="Arial"/>
          <w:color w:val="222222"/>
          <w:sz w:val="25"/>
          <w:szCs w:val="25"/>
        </w:rPr>
        <w:t>Website: </w:t>
      </w:r>
      <w:hyperlink r:id="rId9" w:history="1">
        <w:r w:rsidRPr="00E20C9A">
          <w:rPr>
            <w:rFonts w:ascii="Arial" w:eastAsia="Times New Roman" w:hAnsi="Arial" w:cs="Arial"/>
            <w:color w:val="E8554E"/>
            <w:sz w:val="25"/>
            <w:u w:val="single"/>
          </w:rPr>
          <w:t>http://rest-assured.io/</w:t>
        </w:r>
      </w:hyperlink>
    </w:p>
    <w:p w:rsidR="00B23A36" w:rsidRDefault="00B23A36" w:rsidP="00E20C9A">
      <w:pPr>
        <w:shd w:val="clear" w:color="auto" w:fill="FFFFFF"/>
        <w:spacing w:after="353" w:line="240" w:lineRule="auto"/>
        <w:rPr>
          <w:rFonts w:ascii="Arial" w:eastAsia="Times New Roman" w:hAnsi="Arial" w:cs="Arial"/>
          <w:color w:val="222222"/>
          <w:sz w:val="25"/>
          <w:szCs w:val="25"/>
        </w:rPr>
      </w:pPr>
    </w:p>
    <w:p w:rsidR="00B23A36" w:rsidRPr="009C468F" w:rsidRDefault="00B23A36" w:rsidP="009C468F">
      <w:pPr>
        <w:pStyle w:val="ListParagraph"/>
        <w:numPr>
          <w:ilvl w:val="0"/>
          <w:numId w:val="6"/>
        </w:numPr>
        <w:shd w:val="clear" w:color="auto" w:fill="FFFFFF"/>
        <w:spacing w:after="353" w:line="240" w:lineRule="auto"/>
        <w:rPr>
          <w:rStyle w:val="Strong"/>
          <w:rFonts w:ascii="Arial" w:hAnsi="Arial" w:cs="Arial"/>
          <w:color w:val="222222"/>
          <w:sz w:val="25"/>
          <w:szCs w:val="25"/>
          <w:shd w:val="clear" w:color="auto" w:fill="FFFFFF"/>
        </w:rPr>
      </w:pPr>
      <w:proofErr w:type="spellStart"/>
      <w:r w:rsidRPr="009C468F">
        <w:rPr>
          <w:rStyle w:val="Strong"/>
          <w:rFonts w:ascii="Arial" w:hAnsi="Arial" w:cs="Arial"/>
          <w:color w:val="222222"/>
          <w:sz w:val="25"/>
          <w:szCs w:val="25"/>
          <w:shd w:val="clear" w:color="auto" w:fill="FFFFFF"/>
        </w:rPr>
        <w:lastRenderedPageBreak/>
        <w:t>PractiTest</w:t>
      </w:r>
      <w:proofErr w:type="spellEnd"/>
      <w:r w:rsidRPr="009C468F">
        <w:rPr>
          <w:rStyle w:val="Strong"/>
          <w:rFonts w:ascii="Arial" w:hAnsi="Arial" w:cs="Arial"/>
          <w:color w:val="222222"/>
          <w:sz w:val="25"/>
          <w:szCs w:val="25"/>
          <w:shd w:val="clear" w:color="auto" w:fill="FFFFFF"/>
        </w:rPr>
        <w:t>:</w:t>
      </w:r>
    </w:p>
    <w:p w:rsidR="009C468F" w:rsidRDefault="009C468F" w:rsidP="009C468F">
      <w:pPr>
        <w:pStyle w:val="Heading1"/>
        <w:spacing w:before="0" w:beforeAutospacing="0" w:after="194" w:afterAutospacing="0"/>
        <w:rPr>
          <w:rFonts w:ascii="Arial" w:hAnsi="Arial" w:cs="Arial"/>
          <w:b w:val="0"/>
          <w:bCs w:val="0"/>
          <w:color w:val="222222"/>
          <w:sz w:val="44"/>
          <w:szCs w:val="44"/>
        </w:rPr>
      </w:pPr>
      <w:r>
        <w:rPr>
          <w:rFonts w:ascii="Arial" w:hAnsi="Arial" w:cs="Arial"/>
          <w:b w:val="0"/>
          <w:bCs w:val="0"/>
          <w:color w:val="222222"/>
          <w:sz w:val="44"/>
          <w:szCs w:val="44"/>
        </w:rPr>
        <w:t>Best Test Management Tools of 2019</w:t>
      </w:r>
    </w:p>
    <w:p w:rsidR="009C468F" w:rsidRDefault="009C468F" w:rsidP="009C468F">
      <w:pPr>
        <w:pStyle w:val="entry-meta"/>
        <w:spacing w:before="0" w:beforeAutospacing="0" w:after="363" w:afterAutospacing="0"/>
        <w:rPr>
          <w:ins w:id="0" w:author="Unknown"/>
          <w:sz w:val="17"/>
          <w:szCs w:val="17"/>
        </w:rPr>
      </w:pPr>
      <w:ins w:id="1" w:author="Unknown">
        <w:r>
          <w:rPr>
            <w:sz w:val="17"/>
            <w:szCs w:val="17"/>
          </w:rPr>
          <w:t>Last Updated on August 2, 2019 by </w:t>
        </w:r>
        <w:proofErr w:type="spellStart"/>
        <w:r>
          <w:rPr>
            <w:rStyle w:val="entry-author"/>
            <w:sz w:val="17"/>
            <w:szCs w:val="17"/>
          </w:rPr>
          <w:fldChar w:fldCharType="begin"/>
        </w:r>
        <w:r>
          <w:rPr>
            <w:rStyle w:val="entry-author"/>
            <w:sz w:val="17"/>
            <w:szCs w:val="17"/>
          </w:rPr>
          <w:instrText xml:space="preserve"> HYPERLINK "https://www.softwaretestingmaterial.com/author/smrajkumar27gmail-com/" </w:instrText>
        </w:r>
        <w:r>
          <w:rPr>
            <w:rStyle w:val="entry-author"/>
            <w:sz w:val="17"/>
            <w:szCs w:val="17"/>
          </w:rPr>
          <w:fldChar w:fldCharType="separate"/>
        </w:r>
        <w:r>
          <w:rPr>
            <w:rStyle w:val="entry-author-name"/>
            <w:color w:val="222222"/>
            <w:sz w:val="17"/>
            <w:szCs w:val="17"/>
          </w:rPr>
          <w:t>Rajkumar</w:t>
        </w:r>
        <w:proofErr w:type="spellEnd"/>
        <w:r>
          <w:rPr>
            <w:rStyle w:val="entry-author"/>
            <w:sz w:val="17"/>
            <w:szCs w:val="17"/>
          </w:rPr>
          <w:fldChar w:fldCharType="end"/>
        </w:r>
        <w:r>
          <w:rPr>
            <w:sz w:val="17"/>
            <w:szCs w:val="17"/>
          </w:rPr>
          <w:t> </w:t>
        </w:r>
        <w:r>
          <w:rPr>
            <w:rStyle w:val="entry-comments-link"/>
            <w:sz w:val="17"/>
            <w:szCs w:val="17"/>
          </w:rPr>
          <w:fldChar w:fldCharType="begin"/>
        </w:r>
        <w:r>
          <w:rPr>
            <w:rStyle w:val="entry-comments-link"/>
            <w:sz w:val="17"/>
            <w:szCs w:val="17"/>
          </w:rPr>
          <w:instrText xml:space="preserve"> HYPERLINK "https://www.softwaretestingmaterial.com/test-management-tools/" \l "respond" </w:instrText>
        </w:r>
        <w:r>
          <w:rPr>
            <w:rStyle w:val="entry-comments-link"/>
            <w:sz w:val="17"/>
            <w:szCs w:val="17"/>
          </w:rPr>
          <w:fldChar w:fldCharType="separate"/>
        </w:r>
        <w:r>
          <w:rPr>
            <w:rStyle w:val="Hyperlink"/>
            <w:color w:val="222222"/>
            <w:sz w:val="17"/>
            <w:szCs w:val="17"/>
          </w:rPr>
          <w:t>Leave a Comment</w:t>
        </w:r>
        <w:r>
          <w:rPr>
            <w:rStyle w:val="entry-comments-link"/>
            <w:sz w:val="17"/>
            <w:szCs w:val="17"/>
          </w:rPr>
          <w:fldChar w:fldCharType="end"/>
        </w:r>
      </w:ins>
    </w:p>
    <w:p w:rsidR="009C468F" w:rsidRDefault="009C468F" w:rsidP="009C468F">
      <w:pPr>
        <w:pStyle w:val="NormalWeb"/>
        <w:shd w:val="clear" w:color="auto" w:fill="FFFFFF"/>
        <w:spacing w:before="0" w:beforeAutospacing="0" w:after="315" w:afterAutospacing="0"/>
        <w:rPr>
          <w:ins w:id="2" w:author="Unknown"/>
          <w:rStyle w:val="ezoic-ad"/>
          <w:rFonts w:ascii="Arial" w:hAnsi="Arial" w:cs="Arial"/>
          <w:color w:val="222222"/>
          <w:sz w:val="22"/>
          <w:szCs w:val="22"/>
        </w:rPr>
      </w:pPr>
      <w:ins w:id="3" w:author="Unknown">
        <w:r>
          <w:rPr>
            <w:rFonts w:ascii="Arial" w:hAnsi="Arial" w:cs="Arial"/>
            <w:color w:val="222222"/>
            <w:sz w:val="22"/>
            <w:szCs w:val="22"/>
          </w:rPr>
          <w:t xml:space="preserve">We spent 48 hours evaluating and researching 12 different Test Management Tools. We looked for features that should be available in an ideal test management tool. We looked at user reviews and compare products’ features to determine which tools help you in your project development. Based on our research, we believe the following tools drive your project in a better direction. Here we are not giving any ranking to any tool. Every tool in the list below has decent features but </w:t>
        </w:r>
        <w:proofErr w:type="spellStart"/>
        <w:r>
          <w:rPr>
            <w:rFonts w:ascii="Arial" w:hAnsi="Arial" w:cs="Arial"/>
            <w:color w:val="222222"/>
            <w:sz w:val="22"/>
            <w:szCs w:val="22"/>
          </w:rPr>
          <w:t>its</w:t>
        </w:r>
        <w:proofErr w:type="spellEnd"/>
        <w:r>
          <w:rPr>
            <w:rFonts w:ascii="Arial" w:hAnsi="Arial" w:cs="Arial"/>
            <w:color w:val="222222"/>
            <w:sz w:val="22"/>
            <w:szCs w:val="22"/>
          </w:rPr>
          <w:t xml:space="preserve"> very rare to find free test case management tools but almost all the test management tools come with free trials.</w:t>
        </w:r>
      </w:ins>
    </w:p>
    <w:p w:rsidR="009C468F" w:rsidRDefault="009C468F" w:rsidP="009C468F">
      <w:pPr>
        <w:pStyle w:val="NormalWeb"/>
        <w:shd w:val="clear" w:color="auto" w:fill="FFFFFF"/>
        <w:spacing w:before="0" w:beforeAutospacing="0" w:after="315" w:afterAutospacing="0"/>
        <w:rPr>
          <w:ins w:id="4" w:author="Unknown"/>
        </w:rPr>
      </w:pPr>
      <w:ins w:id="5" w:author="Unknown">
        <w:r>
          <w:rPr>
            <w:rFonts w:ascii="Arial" w:hAnsi="Arial" w:cs="Arial"/>
            <w:color w:val="222222"/>
            <w:sz w:val="22"/>
            <w:szCs w:val="22"/>
          </w:rPr>
          <w:t>In this tutorial, we are going to see the following.</w:t>
        </w:r>
      </w:ins>
    </w:p>
    <w:p w:rsidR="009C468F" w:rsidRDefault="009C468F" w:rsidP="009C468F">
      <w:pPr>
        <w:numPr>
          <w:ilvl w:val="0"/>
          <w:numId w:val="7"/>
        </w:numPr>
        <w:shd w:val="clear" w:color="auto" w:fill="FFFFFF"/>
        <w:spacing w:before="100" w:beforeAutospacing="1" w:after="100" w:afterAutospacing="1" w:line="240" w:lineRule="auto"/>
        <w:ind w:left="484"/>
        <w:rPr>
          <w:ins w:id="6" w:author="Unknown"/>
          <w:rFonts w:ascii="Arial" w:hAnsi="Arial" w:cs="Arial"/>
          <w:color w:val="222222"/>
        </w:rPr>
      </w:pPr>
      <w:ins w:id="7" w:author="Unknown">
        <w:r>
          <w:rPr>
            <w:rFonts w:ascii="Arial" w:hAnsi="Arial" w:cs="Arial"/>
            <w:color w:val="222222"/>
          </w:rPr>
          <w:t>1. </w:t>
        </w:r>
        <w:r>
          <w:rPr>
            <w:rFonts w:ascii="Arial" w:hAnsi="Arial" w:cs="Arial"/>
            <w:color w:val="222222"/>
          </w:rPr>
          <w:fldChar w:fldCharType="begin"/>
        </w:r>
        <w:r>
          <w:rPr>
            <w:rFonts w:ascii="Arial" w:hAnsi="Arial" w:cs="Arial"/>
            <w:color w:val="222222"/>
          </w:rPr>
          <w:instrText xml:space="preserve"> HYPERLINK "https://www.softwaretestingmaterial.com/test-management-tools/" \l "What-we-expect-from-a-Test-Management-Tool" </w:instrText>
        </w:r>
        <w:r>
          <w:rPr>
            <w:rFonts w:ascii="Arial" w:hAnsi="Arial" w:cs="Arial"/>
            <w:color w:val="222222"/>
          </w:rPr>
          <w:fldChar w:fldCharType="separate"/>
        </w:r>
        <w:r>
          <w:rPr>
            <w:rStyle w:val="Hyperlink"/>
            <w:rFonts w:ascii="Arial" w:hAnsi="Arial" w:cs="Arial"/>
            <w:color w:val="E8554E"/>
          </w:rPr>
          <w:t>What do we expect from a Test Management Tool</w:t>
        </w:r>
        <w:r>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8" w:author="Unknown"/>
          <w:rFonts w:ascii="Arial" w:hAnsi="Arial" w:cs="Arial"/>
          <w:color w:val="222222"/>
        </w:rPr>
      </w:pPr>
      <w:ins w:id="9" w:author="Unknown">
        <w:r>
          <w:rPr>
            <w:rFonts w:ascii="Arial" w:hAnsi="Arial" w:cs="Arial"/>
            <w:color w:val="222222"/>
          </w:rPr>
          <w:t>2. </w:t>
        </w:r>
        <w:r>
          <w:rPr>
            <w:rFonts w:ascii="Arial" w:hAnsi="Arial" w:cs="Arial"/>
            <w:color w:val="222222"/>
          </w:rPr>
          <w:fldChar w:fldCharType="begin"/>
        </w:r>
        <w:r>
          <w:rPr>
            <w:rFonts w:ascii="Arial" w:hAnsi="Arial" w:cs="Arial"/>
            <w:color w:val="222222"/>
          </w:rPr>
          <w:instrText xml:space="preserve"> HYPERLINK "https://www.softwaretestingmaterial.com/test-management-tools/" \l "Why-Test-Management-Tools" </w:instrText>
        </w:r>
        <w:r>
          <w:rPr>
            <w:rFonts w:ascii="Arial" w:hAnsi="Arial" w:cs="Arial"/>
            <w:color w:val="222222"/>
          </w:rPr>
          <w:fldChar w:fldCharType="separate"/>
        </w:r>
        <w:r>
          <w:rPr>
            <w:rStyle w:val="Hyperlink"/>
            <w:rFonts w:ascii="Arial" w:hAnsi="Arial" w:cs="Arial"/>
            <w:color w:val="E8554E"/>
          </w:rPr>
          <w:t>Why Test Management Tools</w:t>
        </w:r>
        <w:r>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10" w:author="Unknown"/>
          <w:rFonts w:ascii="Arial" w:hAnsi="Arial" w:cs="Arial"/>
          <w:color w:val="222222"/>
        </w:rPr>
      </w:pPr>
      <w:ins w:id="11" w:author="Unknown">
        <w:r>
          <w:rPr>
            <w:rFonts w:ascii="Arial" w:hAnsi="Arial" w:cs="Arial"/>
            <w:color w:val="222222"/>
          </w:rPr>
          <w:t>3. </w:t>
        </w:r>
        <w:r>
          <w:rPr>
            <w:rFonts w:ascii="Arial" w:hAnsi="Arial" w:cs="Arial"/>
            <w:color w:val="222222"/>
          </w:rPr>
          <w:fldChar w:fldCharType="begin"/>
        </w:r>
        <w:r>
          <w:rPr>
            <w:rFonts w:ascii="Arial" w:hAnsi="Arial" w:cs="Arial"/>
            <w:color w:val="222222"/>
          </w:rPr>
          <w:instrText xml:space="preserve"> HYPERLINK "https://www.softwaretestingmaterial.com/test-management-tools/" \l "Popular-Test-Management-Tools" </w:instrText>
        </w:r>
        <w:r>
          <w:rPr>
            <w:rFonts w:ascii="Arial" w:hAnsi="Arial" w:cs="Arial"/>
            <w:color w:val="222222"/>
          </w:rPr>
          <w:fldChar w:fldCharType="separate"/>
        </w:r>
        <w:r>
          <w:rPr>
            <w:rStyle w:val="Hyperlink"/>
            <w:rFonts w:ascii="Arial" w:hAnsi="Arial" w:cs="Arial"/>
            <w:color w:val="E8554E"/>
          </w:rPr>
          <w:t>Popular Test Management Tools</w:t>
        </w:r>
        <w:r>
          <w:rPr>
            <w:rFonts w:ascii="Arial" w:hAnsi="Arial" w:cs="Arial"/>
            <w:color w:val="222222"/>
          </w:rPr>
          <w:fldChar w:fldCharType="end"/>
        </w:r>
      </w:ins>
    </w:p>
    <w:p w:rsidR="009C468F" w:rsidRDefault="009C468F" w:rsidP="009C468F">
      <w:pPr>
        <w:numPr>
          <w:ilvl w:val="0"/>
          <w:numId w:val="7"/>
        </w:numPr>
        <w:shd w:val="clear" w:color="auto" w:fill="FFFFFF"/>
        <w:spacing w:before="100" w:beforeAutospacing="1" w:after="100" w:afterAutospacing="1" w:line="240" w:lineRule="auto"/>
        <w:ind w:left="484"/>
        <w:rPr>
          <w:ins w:id="12" w:author="Unknown"/>
          <w:rFonts w:ascii="Arial" w:hAnsi="Arial" w:cs="Arial"/>
          <w:color w:val="222222"/>
        </w:rPr>
      </w:pPr>
      <w:ins w:id="13" w:author="Unknown">
        <w:r>
          <w:rPr>
            <w:rFonts w:ascii="Arial" w:hAnsi="Arial" w:cs="Arial"/>
            <w:color w:val="222222"/>
          </w:rPr>
          <w:t>4. </w:t>
        </w:r>
        <w:r>
          <w:rPr>
            <w:rFonts w:ascii="Arial" w:hAnsi="Arial" w:cs="Arial"/>
            <w:color w:val="222222"/>
          </w:rPr>
          <w:fldChar w:fldCharType="begin"/>
        </w:r>
        <w:r>
          <w:rPr>
            <w:rFonts w:ascii="Arial" w:hAnsi="Arial" w:cs="Arial"/>
            <w:color w:val="222222"/>
          </w:rPr>
          <w:instrText xml:space="preserve"> HYPERLINK "https://www.softwaretestingmaterial.com/test-management-tools/" \l "Features-of-Test-Management-Tools" </w:instrText>
        </w:r>
        <w:r>
          <w:rPr>
            <w:rFonts w:ascii="Arial" w:hAnsi="Arial" w:cs="Arial"/>
            <w:color w:val="222222"/>
          </w:rPr>
          <w:fldChar w:fldCharType="separate"/>
        </w:r>
        <w:r>
          <w:rPr>
            <w:rStyle w:val="Hyperlink"/>
            <w:rFonts w:ascii="Arial" w:hAnsi="Arial" w:cs="Arial"/>
            <w:color w:val="E8554E"/>
          </w:rPr>
          <w:t>Features of Test Management Tools</w:t>
        </w:r>
        <w:r>
          <w:rPr>
            <w:rFonts w:ascii="Arial" w:hAnsi="Arial" w:cs="Arial"/>
            <w:color w:val="222222"/>
          </w:rPr>
          <w:fldChar w:fldCharType="end"/>
        </w:r>
      </w:ins>
    </w:p>
    <w:p w:rsidR="009C468F" w:rsidRDefault="009C468F" w:rsidP="009C468F">
      <w:pPr>
        <w:pStyle w:val="NormalWeb"/>
        <w:shd w:val="clear" w:color="auto" w:fill="FFFFFF"/>
        <w:spacing w:before="0" w:beforeAutospacing="0" w:after="315" w:afterAutospacing="0"/>
        <w:rPr>
          <w:ins w:id="14" w:author="Unknown"/>
          <w:rFonts w:ascii="Arial" w:hAnsi="Arial" w:cs="Arial"/>
          <w:color w:val="222222"/>
          <w:sz w:val="22"/>
          <w:szCs w:val="22"/>
        </w:rPr>
      </w:pPr>
      <w:r>
        <w:rPr>
          <w:rFonts w:ascii="Arial" w:hAnsi="Arial" w:cs="Arial"/>
          <w:noProof/>
          <w:color w:val="E8554E"/>
          <w:sz w:val="22"/>
          <w:szCs w:val="22"/>
        </w:rPr>
        <w:lastRenderedPageBreak/>
        <w:drawing>
          <wp:inline distT="0" distB="0" distL="0" distR="0">
            <wp:extent cx="12194540" cy="6861810"/>
            <wp:effectExtent l="19050" t="0" r="0" b="0"/>
            <wp:docPr id="1" name="Picture 1" descr="Test Management Too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Management Tools">
                      <a:hlinkClick r:id="rId10"/>
                    </pic:cNvPr>
                    <pic:cNvPicPr>
                      <a:picLocks noChangeAspect="1" noChangeArrowheads="1"/>
                    </pic:cNvPicPr>
                  </pic:nvPicPr>
                  <pic:blipFill>
                    <a:blip r:embed="rId11"/>
                    <a:srcRect/>
                    <a:stretch>
                      <a:fillRect/>
                    </a:stretch>
                  </pic:blipFill>
                  <pic:spPr bwMode="auto">
                    <a:xfrm>
                      <a:off x="0" y="0"/>
                      <a:ext cx="12194540" cy="6861810"/>
                    </a:xfrm>
                    <a:prstGeom prst="rect">
                      <a:avLst/>
                    </a:prstGeom>
                    <a:noFill/>
                    <a:ln w="9525">
                      <a:noFill/>
                      <a:miter lim="800000"/>
                      <a:headEnd/>
                      <a:tailEnd/>
                    </a:ln>
                  </pic:spPr>
                </pic:pic>
              </a:graphicData>
            </a:graphic>
          </wp:inline>
        </w:drawing>
      </w:r>
    </w:p>
    <w:p w:rsidR="009C468F" w:rsidRDefault="009C468F" w:rsidP="009C468F">
      <w:pPr>
        <w:pStyle w:val="Heading3"/>
        <w:shd w:val="clear" w:color="auto" w:fill="FFFFFF"/>
        <w:spacing w:before="0" w:after="194"/>
        <w:rPr>
          <w:ins w:id="15" w:author="Unknown"/>
          <w:rFonts w:ascii="Arial" w:hAnsi="Arial" w:cs="Arial"/>
          <w:b w:val="0"/>
          <w:bCs w:val="0"/>
          <w:color w:val="222222"/>
          <w:sz w:val="29"/>
          <w:szCs w:val="29"/>
        </w:rPr>
      </w:pPr>
      <w:ins w:id="16" w:author="Unknown">
        <w:r>
          <w:rPr>
            <w:rStyle w:val="Strong"/>
            <w:rFonts w:ascii="Arial" w:hAnsi="Arial" w:cs="Arial"/>
            <w:b/>
            <w:bCs/>
            <w:color w:val="222222"/>
            <w:sz w:val="29"/>
            <w:szCs w:val="29"/>
          </w:rPr>
          <w:t>What do we expect from a Test Management Tool?</w:t>
        </w:r>
      </w:ins>
    </w:p>
    <w:p w:rsidR="009C468F" w:rsidRDefault="009C468F" w:rsidP="009C468F">
      <w:pPr>
        <w:pStyle w:val="NormalWeb"/>
        <w:shd w:val="clear" w:color="auto" w:fill="FFFFFF"/>
        <w:spacing w:before="0" w:beforeAutospacing="0" w:after="315" w:afterAutospacing="0"/>
        <w:rPr>
          <w:ins w:id="17" w:author="Unknown"/>
          <w:rFonts w:ascii="Arial" w:hAnsi="Arial" w:cs="Arial"/>
          <w:color w:val="222222"/>
          <w:sz w:val="22"/>
          <w:szCs w:val="22"/>
        </w:rPr>
      </w:pPr>
      <w:ins w:id="18" w:author="Unknown">
        <w:r>
          <w:rPr>
            <w:rFonts w:ascii="Arial" w:hAnsi="Arial" w:cs="Arial"/>
            <w:color w:val="222222"/>
            <w:sz w:val="22"/>
            <w:szCs w:val="22"/>
          </w:rPr>
          <w:t xml:space="preserve">One who wants to use a Test Management Tool </w:t>
        </w:r>
        <w:proofErr w:type="gramStart"/>
        <w:r>
          <w:rPr>
            <w:rFonts w:ascii="Arial" w:hAnsi="Arial" w:cs="Arial"/>
            <w:color w:val="222222"/>
            <w:sz w:val="22"/>
            <w:szCs w:val="22"/>
          </w:rPr>
          <w:t>expect</w:t>
        </w:r>
        <w:proofErr w:type="gramEnd"/>
        <w:r>
          <w:rPr>
            <w:rFonts w:ascii="Arial" w:hAnsi="Arial" w:cs="Arial"/>
            <w:color w:val="222222"/>
            <w:sz w:val="22"/>
            <w:szCs w:val="22"/>
          </w:rPr>
          <w:t xml:space="preserve"> the following:</w:t>
        </w:r>
      </w:ins>
    </w:p>
    <w:p w:rsidR="009C468F" w:rsidRDefault="009C468F" w:rsidP="009C468F">
      <w:pPr>
        <w:numPr>
          <w:ilvl w:val="0"/>
          <w:numId w:val="8"/>
        </w:numPr>
        <w:shd w:val="clear" w:color="auto" w:fill="FFFFFF"/>
        <w:spacing w:before="100" w:beforeAutospacing="1" w:after="100" w:afterAutospacing="1" w:line="240" w:lineRule="auto"/>
        <w:ind w:left="484"/>
        <w:rPr>
          <w:ins w:id="19" w:author="Unknown"/>
          <w:rFonts w:ascii="Arial" w:hAnsi="Arial" w:cs="Arial"/>
          <w:color w:val="222222"/>
        </w:rPr>
      </w:pPr>
      <w:ins w:id="20" w:author="Unknown">
        <w:r>
          <w:rPr>
            <w:rFonts w:ascii="Arial" w:hAnsi="Arial" w:cs="Arial"/>
            <w:color w:val="222222"/>
          </w:rPr>
          <w:t>Easy installation</w:t>
        </w:r>
      </w:ins>
    </w:p>
    <w:p w:rsidR="009C468F" w:rsidRDefault="009C468F" w:rsidP="009C468F">
      <w:pPr>
        <w:numPr>
          <w:ilvl w:val="0"/>
          <w:numId w:val="8"/>
        </w:numPr>
        <w:shd w:val="clear" w:color="auto" w:fill="FFFFFF"/>
        <w:spacing w:before="100" w:beforeAutospacing="1" w:after="100" w:afterAutospacing="1" w:line="240" w:lineRule="auto"/>
        <w:ind w:left="484"/>
        <w:rPr>
          <w:ins w:id="21" w:author="Unknown"/>
          <w:rFonts w:ascii="Arial" w:hAnsi="Arial" w:cs="Arial"/>
          <w:color w:val="222222"/>
        </w:rPr>
      </w:pPr>
      <w:ins w:id="22" w:author="Unknown">
        <w:r>
          <w:rPr>
            <w:rFonts w:ascii="Arial" w:hAnsi="Arial" w:cs="Arial"/>
            <w:color w:val="222222"/>
          </w:rPr>
          <w:t>Creating and maintaining Projects</w:t>
        </w:r>
      </w:ins>
    </w:p>
    <w:p w:rsidR="009C468F" w:rsidRDefault="009C468F" w:rsidP="009C468F">
      <w:pPr>
        <w:numPr>
          <w:ilvl w:val="0"/>
          <w:numId w:val="8"/>
        </w:numPr>
        <w:shd w:val="clear" w:color="auto" w:fill="FFFFFF"/>
        <w:spacing w:before="100" w:beforeAutospacing="1" w:after="100" w:afterAutospacing="1" w:line="240" w:lineRule="auto"/>
        <w:ind w:left="484"/>
        <w:rPr>
          <w:ins w:id="23" w:author="Unknown"/>
          <w:rFonts w:ascii="Arial" w:hAnsi="Arial" w:cs="Arial"/>
          <w:color w:val="222222"/>
        </w:rPr>
      </w:pPr>
      <w:ins w:id="24" w:author="Unknown">
        <w:r>
          <w:rPr>
            <w:rFonts w:ascii="Arial" w:hAnsi="Arial" w:cs="Arial"/>
            <w:color w:val="222222"/>
          </w:rPr>
          <w:lastRenderedPageBreak/>
          <w:t>User and User Role creation</w:t>
        </w:r>
      </w:ins>
    </w:p>
    <w:p w:rsidR="009C468F" w:rsidRDefault="009C468F" w:rsidP="009C468F">
      <w:pPr>
        <w:numPr>
          <w:ilvl w:val="0"/>
          <w:numId w:val="8"/>
        </w:numPr>
        <w:shd w:val="clear" w:color="auto" w:fill="FFFFFF"/>
        <w:spacing w:before="100" w:beforeAutospacing="1" w:after="100" w:afterAutospacing="1" w:line="240" w:lineRule="auto"/>
        <w:ind w:left="484"/>
        <w:rPr>
          <w:ins w:id="25" w:author="Unknown"/>
          <w:rFonts w:ascii="Arial" w:hAnsi="Arial" w:cs="Arial"/>
          <w:color w:val="222222"/>
        </w:rPr>
      </w:pPr>
      <w:ins w:id="26" w:author="Unknown">
        <w:r>
          <w:rPr>
            <w:rFonts w:ascii="Arial" w:hAnsi="Arial" w:cs="Arial"/>
            <w:color w:val="222222"/>
          </w:rPr>
          <w:t>Requirements management</w:t>
        </w:r>
      </w:ins>
    </w:p>
    <w:p w:rsidR="009C468F" w:rsidRDefault="009C468F" w:rsidP="009C468F">
      <w:pPr>
        <w:numPr>
          <w:ilvl w:val="0"/>
          <w:numId w:val="8"/>
        </w:numPr>
        <w:shd w:val="clear" w:color="auto" w:fill="FFFFFF"/>
        <w:spacing w:before="100" w:beforeAutospacing="1" w:after="100" w:afterAutospacing="1" w:line="240" w:lineRule="auto"/>
        <w:ind w:left="484"/>
        <w:rPr>
          <w:ins w:id="27" w:author="Unknown"/>
          <w:rFonts w:ascii="Arial" w:hAnsi="Arial" w:cs="Arial"/>
          <w:color w:val="222222"/>
        </w:rPr>
      </w:pPr>
      <w:ins w:id="28" w:author="Unknown">
        <w:r>
          <w:rPr>
            <w:rFonts w:ascii="Arial" w:hAnsi="Arial" w:cs="Arial"/>
            <w:color w:val="222222"/>
          </w:rPr>
          <w:t>Test Plans creation</w:t>
        </w:r>
      </w:ins>
    </w:p>
    <w:p w:rsidR="009C468F" w:rsidRDefault="009C468F" w:rsidP="009C468F">
      <w:pPr>
        <w:numPr>
          <w:ilvl w:val="0"/>
          <w:numId w:val="8"/>
        </w:numPr>
        <w:shd w:val="clear" w:color="auto" w:fill="FFFFFF"/>
        <w:spacing w:before="100" w:beforeAutospacing="1" w:after="100" w:afterAutospacing="1" w:line="240" w:lineRule="auto"/>
        <w:ind w:left="484"/>
        <w:rPr>
          <w:ins w:id="29" w:author="Unknown"/>
          <w:rFonts w:ascii="Arial" w:hAnsi="Arial" w:cs="Arial"/>
          <w:color w:val="222222"/>
        </w:rPr>
      </w:pPr>
      <w:ins w:id="30" w:author="Unknown">
        <w:r>
          <w:rPr>
            <w:rFonts w:ascii="Arial" w:hAnsi="Arial" w:cs="Arial"/>
            <w:color w:val="222222"/>
          </w:rPr>
          <w:t>Test Cases creation</w:t>
        </w:r>
      </w:ins>
    </w:p>
    <w:p w:rsidR="009C468F" w:rsidRDefault="009C468F" w:rsidP="009C468F">
      <w:pPr>
        <w:numPr>
          <w:ilvl w:val="0"/>
          <w:numId w:val="8"/>
        </w:numPr>
        <w:shd w:val="clear" w:color="auto" w:fill="FFFFFF"/>
        <w:spacing w:before="100" w:beforeAutospacing="1" w:after="100" w:afterAutospacing="1" w:line="240" w:lineRule="auto"/>
        <w:ind w:left="484"/>
        <w:rPr>
          <w:ins w:id="31" w:author="Unknown"/>
          <w:rFonts w:ascii="Arial" w:hAnsi="Arial" w:cs="Arial"/>
          <w:color w:val="222222"/>
        </w:rPr>
      </w:pPr>
      <w:ins w:id="32" w:author="Unknown">
        <w:r>
          <w:rPr>
            <w:rFonts w:ascii="Arial" w:hAnsi="Arial" w:cs="Arial"/>
            <w:color w:val="222222"/>
          </w:rPr>
          <w:t>Test Cases execution</w:t>
        </w:r>
      </w:ins>
    </w:p>
    <w:p w:rsidR="009C468F" w:rsidRDefault="009C468F" w:rsidP="009C468F">
      <w:pPr>
        <w:numPr>
          <w:ilvl w:val="0"/>
          <w:numId w:val="8"/>
        </w:numPr>
        <w:shd w:val="clear" w:color="auto" w:fill="FFFFFF"/>
        <w:spacing w:before="100" w:beforeAutospacing="1" w:after="100" w:afterAutospacing="1" w:line="240" w:lineRule="auto"/>
        <w:ind w:left="484"/>
        <w:rPr>
          <w:ins w:id="33" w:author="Unknown"/>
          <w:rFonts w:ascii="Arial" w:hAnsi="Arial" w:cs="Arial"/>
          <w:color w:val="222222"/>
        </w:rPr>
      </w:pPr>
      <w:ins w:id="34" w:author="Unknown">
        <w:r>
          <w:rPr>
            <w:rFonts w:ascii="Arial" w:hAnsi="Arial" w:cs="Arial"/>
            <w:color w:val="222222"/>
          </w:rPr>
          <w:t>Reporting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5" w:author="Unknown"/>
          <w:rFonts w:ascii="Arial" w:hAnsi="Arial" w:cs="Arial"/>
          <w:color w:val="222222"/>
        </w:rPr>
      </w:pPr>
      <w:ins w:id="36" w:author="Unknown">
        <w:r>
          <w:rPr>
            <w:rFonts w:ascii="Arial" w:hAnsi="Arial" w:cs="Arial"/>
            <w:color w:val="222222"/>
          </w:rPr>
          <w:t>Defect tracking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7" w:author="Unknown"/>
          <w:rFonts w:ascii="Arial" w:hAnsi="Arial" w:cs="Arial"/>
          <w:color w:val="222222"/>
        </w:rPr>
      </w:pPr>
      <w:ins w:id="38" w:author="Unknown">
        <w:r>
          <w:rPr>
            <w:rFonts w:ascii="Arial" w:hAnsi="Arial" w:cs="Arial"/>
            <w:color w:val="222222"/>
          </w:rPr>
          <w:t>Importing and exporting system</w:t>
        </w:r>
      </w:ins>
    </w:p>
    <w:p w:rsidR="009C468F" w:rsidRDefault="009C468F" w:rsidP="009C468F">
      <w:pPr>
        <w:numPr>
          <w:ilvl w:val="0"/>
          <w:numId w:val="8"/>
        </w:numPr>
        <w:shd w:val="clear" w:color="auto" w:fill="FFFFFF"/>
        <w:spacing w:before="100" w:beforeAutospacing="1" w:after="100" w:afterAutospacing="1" w:line="240" w:lineRule="auto"/>
        <w:ind w:left="484"/>
        <w:rPr>
          <w:ins w:id="39" w:author="Unknown"/>
          <w:rFonts w:ascii="Arial" w:hAnsi="Arial" w:cs="Arial"/>
          <w:color w:val="222222"/>
        </w:rPr>
      </w:pPr>
      <w:ins w:id="40" w:author="Unknown">
        <w:r>
          <w:rPr>
            <w:rFonts w:ascii="Arial" w:hAnsi="Arial" w:cs="Arial"/>
            <w:color w:val="222222"/>
          </w:rPr>
          <w:t>Integration with other tools</w:t>
        </w:r>
      </w:ins>
    </w:p>
    <w:p w:rsidR="009C468F" w:rsidRDefault="009C468F" w:rsidP="009C468F">
      <w:pPr>
        <w:pStyle w:val="Heading3"/>
        <w:shd w:val="clear" w:color="auto" w:fill="FFFFFF"/>
        <w:spacing w:before="0" w:after="194"/>
        <w:rPr>
          <w:ins w:id="41" w:author="Unknown"/>
          <w:rFonts w:ascii="Arial" w:hAnsi="Arial" w:cs="Arial"/>
          <w:b w:val="0"/>
          <w:bCs w:val="0"/>
          <w:color w:val="222222"/>
          <w:sz w:val="29"/>
          <w:szCs w:val="29"/>
        </w:rPr>
      </w:pPr>
      <w:ins w:id="42" w:author="Unknown">
        <w:r>
          <w:rPr>
            <w:rStyle w:val="Strong"/>
            <w:rFonts w:ascii="Arial" w:hAnsi="Arial" w:cs="Arial"/>
            <w:b/>
            <w:bCs/>
            <w:color w:val="222222"/>
            <w:sz w:val="29"/>
            <w:szCs w:val="29"/>
          </w:rPr>
          <w:t>Why Test Management Tools?</w:t>
        </w:r>
      </w:ins>
    </w:p>
    <w:p w:rsidR="009C468F" w:rsidRDefault="009C468F" w:rsidP="009C468F">
      <w:pPr>
        <w:pStyle w:val="NormalWeb"/>
        <w:shd w:val="clear" w:color="auto" w:fill="FFFFFF"/>
        <w:spacing w:before="0" w:beforeAutospacing="0" w:after="315" w:afterAutospacing="0"/>
        <w:rPr>
          <w:ins w:id="43" w:author="Unknown"/>
          <w:rFonts w:ascii="Arial" w:hAnsi="Arial" w:cs="Arial"/>
          <w:color w:val="222222"/>
          <w:sz w:val="22"/>
          <w:szCs w:val="22"/>
        </w:rPr>
      </w:pPr>
      <w:ins w:id="44" w:author="Unknown">
        <w:r>
          <w:rPr>
            <w:rFonts w:ascii="Arial" w:hAnsi="Arial" w:cs="Arial"/>
            <w:color w:val="222222"/>
            <w:sz w:val="22"/>
            <w:szCs w:val="22"/>
          </w:rPr>
          <w:t>In the earlier section, we have seen what we expect from a Test Management Tools. So an ideal test management tool should provide features like creating projects, users, test plans, test cases, reporting system and so on. Test management tools save the time of testers in the testing process and also streamline the testing process.</w:t>
        </w:r>
      </w:ins>
    </w:p>
    <w:p w:rsidR="009C468F" w:rsidRDefault="009C468F" w:rsidP="009C468F">
      <w:pPr>
        <w:pStyle w:val="Heading3"/>
        <w:shd w:val="clear" w:color="auto" w:fill="FFFFFF"/>
        <w:spacing w:before="0" w:after="194"/>
        <w:rPr>
          <w:ins w:id="45" w:author="Unknown"/>
          <w:rFonts w:ascii="Arial" w:hAnsi="Arial" w:cs="Arial"/>
          <w:b w:val="0"/>
          <w:bCs w:val="0"/>
          <w:color w:val="222222"/>
          <w:sz w:val="29"/>
          <w:szCs w:val="29"/>
        </w:rPr>
      </w:pPr>
      <w:ins w:id="46" w:author="Unknown">
        <w:r>
          <w:rPr>
            <w:rStyle w:val="Strong"/>
            <w:rFonts w:ascii="Arial" w:hAnsi="Arial" w:cs="Arial"/>
            <w:b/>
            <w:bCs/>
            <w:color w:val="222222"/>
            <w:sz w:val="29"/>
            <w:szCs w:val="29"/>
          </w:rPr>
          <w:t>Popular Test Management Tools:</w:t>
        </w:r>
      </w:ins>
    </w:p>
    <w:p w:rsidR="009C468F" w:rsidRDefault="009C468F" w:rsidP="009C468F">
      <w:pPr>
        <w:pStyle w:val="NormalWeb"/>
        <w:shd w:val="clear" w:color="auto" w:fill="FFFFFF"/>
        <w:spacing w:before="0" w:beforeAutospacing="0" w:after="315" w:afterAutospacing="0"/>
        <w:rPr>
          <w:ins w:id="47" w:author="Unknown"/>
          <w:rFonts w:ascii="Arial" w:hAnsi="Arial" w:cs="Arial"/>
          <w:color w:val="222222"/>
          <w:sz w:val="22"/>
          <w:szCs w:val="22"/>
        </w:rPr>
      </w:pPr>
      <w:ins w:id="48" w:author="Unknown">
        <w:r>
          <w:rPr>
            <w:rFonts w:ascii="Arial" w:hAnsi="Arial" w:cs="Arial"/>
            <w:color w:val="222222"/>
            <w:sz w:val="22"/>
            <w:szCs w:val="22"/>
          </w:rPr>
          <w:t>Let’s see some of the popular tools for the test management process.</w:t>
        </w:r>
      </w:ins>
    </w:p>
    <w:p w:rsidR="009C468F" w:rsidRDefault="009C468F" w:rsidP="009C468F">
      <w:pPr>
        <w:numPr>
          <w:ilvl w:val="0"/>
          <w:numId w:val="9"/>
        </w:numPr>
        <w:shd w:val="clear" w:color="auto" w:fill="FFFFFF"/>
        <w:spacing w:before="100" w:beforeAutospacing="1" w:after="100" w:afterAutospacing="1" w:line="240" w:lineRule="auto"/>
        <w:ind w:left="484"/>
        <w:rPr>
          <w:ins w:id="49" w:author="Unknown"/>
          <w:rFonts w:ascii="Arial" w:hAnsi="Arial" w:cs="Arial"/>
          <w:color w:val="222222"/>
        </w:rPr>
      </w:pPr>
      <w:proofErr w:type="spellStart"/>
      <w:ins w:id="50" w:author="Unknown">
        <w:r>
          <w:rPr>
            <w:rFonts w:ascii="Arial" w:hAnsi="Arial" w:cs="Arial"/>
            <w:color w:val="222222"/>
          </w:rPr>
          <w:t>PractiTest</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1" w:author="Unknown"/>
          <w:rFonts w:ascii="Arial" w:hAnsi="Arial" w:cs="Arial"/>
          <w:color w:val="222222"/>
        </w:rPr>
      </w:pPr>
      <w:proofErr w:type="spellStart"/>
      <w:ins w:id="52" w:author="Unknown">
        <w:r>
          <w:rPr>
            <w:rFonts w:ascii="Arial" w:hAnsi="Arial" w:cs="Arial"/>
            <w:color w:val="222222"/>
          </w:rPr>
          <w:t>TestLodge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3" w:author="Unknown"/>
          <w:rFonts w:ascii="Arial" w:hAnsi="Arial" w:cs="Arial"/>
          <w:color w:val="222222"/>
        </w:rPr>
      </w:pPr>
      <w:proofErr w:type="spellStart"/>
      <w:ins w:id="54" w:author="Unknown">
        <w:r>
          <w:rPr>
            <w:rFonts w:ascii="Arial" w:hAnsi="Arial" w:cs="Arial"/>
            <w:color w:val="222222"/>
          </w:rPr>
          <w:t>TestCaseLab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5" w:author="Unknown"/>
          <w:rFonts w:ascii="Arial" w:hAnsi="Arial" w:cs="Arial"/>
          <w:color w:val="222222"/>
        </w:rPr>
      </w:pPr>
      <w:proofErr w:type="spellStart"/>
      <w:ins w:id="56" w:author="Unknown">
        <w:r>
          <w:rPr>
            <w:rFonts w:ascii="Arial" w:hAnsi="Arial" w:cs="Arial"/>
            <w:color w:val="222222"/>
          </w:rPr>
          <w:t>qTest</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57" w:author="Unknown"/>
          <w:rFonts w:ascii="Arial" w:hAnsi="Arial" w:cs="Arial"/>
          <w:color w:val="222222"/>
        </w:rPr>
      </w:pPr>
      <w:ins w:id="58" w:author="Unknown">
        <w:r>
          <w:rPr>
            <w:rFonts w:ascii="Arial" w:hAnsi="Arial" w:cs="Arial"/>
            <w:color w:val="222222"/>
          </w:rPr>
          <w:t>Zephyr</w:t>
        </w:r>
      </w:ins>
    </w:p>
    <w:p w:rsidR="009C468F" w:rsidRDefault="009C468F" w:rsidP="009C468F">
      <w:pPr>
        <w:numPr>
          <w:ilvl w:val="0"/>
          <w:numId w:val="9"/>
        </w:numPr>
        <w:shd w:val="clear" w:color="auto" w:fill="FFFFFF"/>
        <w:spacing w:before="100" w:beforeAutospacing="1" w:after="100" w:afterAutospacing="1" w:line="240" w:lineRule="auto"/>
        <w:ind w:left="484"/>
        <w:rPr>
          <w:ins w:id="59" w:author="Unknown"/>
          <w:rFonts w:ascii="Arial" w:hAnsi="Arial" w:cs="Arial"/>
          <w:color w:val="222222"/>
        </w:rPr>
      </w:pPr>
      <w:ins w:id="60" w:author="Unknown">
        <w:r>
          <w:rPr>
            <w:rFonts w:ascii="Arial" w:hAnsi="Arial" w:cs="Arial"/>
            <w:color w:val="222222"/>
          </w:rPr>
          <w:t xml:space="preserve">Test </w:t>
        </w:r>
        <w:proofErr w:type="spellStart"/>
        <w:r>
          <w:rPr>
            <w:rFonts w:ascii="Arial" w:hAnsi="Arial" w:cs="Arial"/>
            <w:color w:val="222222"/>
          </w:rPr>
          <w:t>Collab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1" w:author="Unknown"/>
          <w:rFonts w:ascii="Arial" w:hAnsi="Arial" w:cs="Arial"/>
          <w:color w:val="222222"/>
        </w:rPr>
      </w:pPr>
      <w:proofErr w:type="spellStart"/>
      <w:ins w:id="62" w:author="Unknown">
        <w:r>
          <w:rPr>
            <w:rFonts w:ascii="Arial" w:hAnsi="Arial" w:cs="Arial"/>
            <w:color w:val="222222"/>
          </w:rPr>
          <w:t>TestLink</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3" w:author="Unknown"/>
          <w:rFonts w:ascii="Arial" w:hAnsi="Arial" w:cs="Arial"/>
          <w:color w:val="222222"/>
        </w:rPr>
      </w:pPr>
      <w:ins w:id="64" w:author="Unknown">
        <w:r>
          <w:rPr>
            <w:rFonts w:ascii="Arial" w:hAnsi="Arial" w:cs="Arial"/>
            <w:color w:val="222222"/>
          </w:rPr>
          <w:t>Quality Center</w:t>
        </w:r>
      </w:ins>
    </w:p>
    <w:p w:rsidR="009C468F" w:rsidRDefault="009C468F" w:rsidP="009C468F">
      <w:pPr>
        <w:numPr>
          <w:ilvl w:val="0"/>
          <w:numId w:val="9"/>
        </w:numPr>
        <w:shd w:val="clear" w:color="auto" w:fill="FFFFFF"/>
        <w:spacing w:before="100" w:beforeAutospacing="1" w:after="100" w:afterAutospacing="1" w:line="240" w:lineRule="auto"/>
        <w:ind w:left="484"/>
        <w:rPr>
          <w:ins w:id="65" w:author="Unknown"/>
          <w:rFonts w:ascii="Arial" w:hAnsi="Arial" w:cs="Arial"/>
          <w:color w:val="222222"/>
        </w:rPr>
      </w:pPr>
      <w:ins w:id="66" w:author="Unknown">
        <w:r>
          <w:rPr>
            <w:rFonts w:ascii="Arial" w:hAnsi="Arial" w:cs="Arial"/>
            <w:color w:val="222222"/>
          </w:rPr>
          <w:t>Test Rail</w:t>
        </w:r>
      </w:ins>
    </w:p>
    <w:p w:rsidR="009C468F" w:rsidRDefault="009C468F" w:rsidP="009C468F">
      <w:pPr>
        <w:numPr>
          <w:ilvl w:val="0"/>
          <w:numId w:val="9"/>
        </w:numPr>
        <w:shd w:val="clear" w:color="auto" w:fill="FFFFFF"/>
        <w:spacing w:before="100" w:beforeAutospacing="1" w:after="100" w:afterAutospacing="1" w:line="240" w:lineRule="auto"/>
        <w:ind w:left="484"/>
        <w:rPr>
          <w:ins w:id="67" w:author="Unknown"/>
          <w:rFonts w:ascii="Arial" w:hAnsi="Arial" w:cs="Arial"/>
          <w:color w:val="222222"/>
        </w:rPr>
      </w:pPr>
      <w:proofErr w:type="spellStart"/>
      <w:ins w:id="68" w:author="Unknown">
        <w:r>
          <w:rPr>
            <w:rFonts w:ascii="Arial" w:hAnsi="Arial" w:cs="Arial"/>
            <w:color w:val="222222"/>
          </w:rPr>
          <w:t>Kualitee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69" w:author="Unknown"/>
          <w:rFonts w:ascii="Arial" w:hAnsi="Arial" w:cs="Arial"/>
          <w:color w:val="222222"/>
        </w:rPr>
      </w:pPr>
      <w:proofErr w:type="spellStart"/>
      <w:ins w:id="70" w:author="Unknown">
        <w:r>
          <w:rPr>
            <w:rFonts w:ascii="Arial" w:hAnsi="Arial" w:cs="Arial"/>
            <w:color w:val="222222"/>
          </w:rPr>
          <w:t>Testuff</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1" w:author="Unknown"/>
          <w:rFonts w:ascii="Arial" w:hAnsi="Arial" w:cs="Arial"/>
          <w:color w:val="222222"/>
        </w:rPr>
      </w:pPr>
      <w:proofErr w:type="spellStart"/>
      <w:ins w:id="72" w:author="Unknown">
        <w:r>
          <w:rPr>
            <w:rFonts w:ascii="Arial" w:hAnsi="Arial" w:cs="Arial"/>
            <w:color w:val="222222"/>
          </w:rPr>
          <w:t>QMetry</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3" w:author="Unknown"/>
          <w:rFonts w:ascii="Arial" w:hAnsi="Arial" w:cs="Arial"/>
          <w:color w:val="222222"/>
        </w:rPr>
      </w:pPr>
      <w:proofErr w:type="spellStart"/>
      <w:ins w:id="74" w:author="Unknown">
        <w:r>
          <w:rPr>
            <w:rFonts w:ascii="Arial" w:hAnsi="Arial" w:cs="Arial"/>
            <w:color w:val="222222"/>
          </w:rPr>
          <w:t>TestFLO</w:t>
        </w:r>
        <w:proofErr w:type="spellEnd"/>
        <w:r>
          <w:rPr>
            <w:rFonts w:ascii="Arial" w:hAnsi="Arial" w:cs="Arial"/>
            <w:color w:val="222222"/>
          </w:rPr>
          <w:t xml:space="preserve"> for JIRA</w:t>
        </w:r>
      </w:ins>
    </w:p>
    <w:p w:rsidR="009C468F" w:rsidRDefault="009C468F" w:rsidP="009C468F">
      <w:pPr>
        <w:numPr>
          <w:ilvl w:val="0"/>
          <w:numId w:val="9"/>
        </w:numPr>
        <w:shd w:val="clear" w:color="auto" w:fill="FFFFFF"/>
        <w:spacing w:before="100" w:beforeAutospacing="1" w:after="100" w:afterAutospacing="1" w:line="240" w:lineRule="auto"/>
        <w:ind w:left="484"/>
        <w:rPr>
          <w:ins w:id="75" w:author="Unknown"/>
          <w:rFonts w:ascii="Arial" w:hAnsi="Arial" w:cs="Arial"/>
          <w:color w:val="222222"/>
        </w:rPr>
      </w:pPr>
      <w:proofErr w:type="spellStart"/>
      <w:ins w:id="76" w:author="Unknown">
        <w:r>
          <w:rPr>
            <w:rFonts w:ascii="Arial" w:hAnsi="Arial" w:cs="Arial"/>
            <w:color w:val="222222"/>
          </w:rPr>
          <w:t>Qase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77" w:author="Unknown"/>
          <w:rFonts w:ascii="Arial" w:hAnsi="Arial" w:cs="Arial"/>
          <w:color w:val="222222"/>
        </w:rPr>
      </w:pPr>
      <w:ins w:id="78" w:author="Unknown">
        <w:r>
          <w:rPr>
            <w:rFonts w:ascii="Arial" w:hAnsi="Arial" w:cs="Arial"/>
            <w:color w:val="222222"/>
          </w:rPr>
          <w:t>IBM Rational Quality Manager</w:t>
        </w:r>
      </w:ins>
    </w:p>
    <w:p w:rsidR="009C468F" w:rsidRDefault="009C468F" w:rsidP="009C468F">
      <w:pPr>
        <w:numPr>
          <w:ilvl w:val="0"/>
          <w:numId w:val="9"/>
        </w:numPr>
        <w:shd w:val="clear" w:color="auto" w:fill="FFFFFF"/>
        <w:spacing w:before="100" w:beforeAutospacing="1" w:after="100" w:afterAutospacing="1" w:line="240" w:lineRule="auto"/>
        <w:ind w:left="484"/>
        <w:rPr>
          <w:ins w:id="79" w:author="Unknown"/>
          <w:rFonts w:ascii="Arial" w:hAnsi="Arial" w:cs="Arial"/>
          <w:color w:val="222222"/>
        </w:rPr>
      </w:pPr>
      <w:proofErr w:type="spellStart"/>
      <w:ins w:id="80" w:author="Unknown">
        <w:r>
          <w:rPr>
            <w:rFonts w:ascii="Arial" w:hAnsi="Arial" w:cs="Arial"/>
            <w:color w:val="222222"/>
          </w:rPr>
          <w:t>Panaya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1" w:author="Unknown"/>
          <w:rFonts w:ascii="Arial" w:hAnsi="Arial" w:cs="Arial"/>
          <w:color w:val="222222"/>
        </w:rPr>
      </w:pPr>
      <w:proofErr w:type="spellStart"/>
      <w:ins w:id="82" w:author="Unknown">
        <w:r>
          <w:rPr>
            <w:rFonts w:ascii="Arial" w:hAnsi="Arial" w:cs="Arial"/>
            <w:color w:val="222222"/>
          </w:rPr>
          <w:t>Bugzilla</w:t>
        </w:r>
        <w:proofErr w:type="spellEnd"/>
        <w:r>
          <w:rPr>
            <w:rFonts w:ascii="Arial" w:hAnsi="Arial" w:cs="Arial"/>
            <w:color w:val="222222"/>
          </w:rPr>
          <w:t xml:space="preserve"> </w:t>
        </w:r>
        <w:proofErr w:type="spellStart"/>
        <w:r>
          <w:rPr>
            <w:rFonts w:ascii="Arial" w:hAnsi="Arial" w:cs="Arial"/>
            <w:color w:val="222222"/>
          </w:rPr>
          <w:t>Testopia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3" w:author="Unknown"/>
          <w:rFonts w:ascii="Arial" w:hAnsi="Arial" w:cs="Arial"/>
          <w:color w:val="222222"/>
        </w:rPr>
      </w:pPr>
      <w:proofErr w:type="spellStart"/>
      <w:ins w:id="84" w:author="Unknown">
        <w:r>
          <w:rPr>
            <w:rFonts w:ascii="Arial" w:hAnsi="Arial" w:cs="Arial"/>
            <w:color w:val="222222"/>
          </w:rPr>
          <w:t>XQual</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5" w:author="Unknown"/>
          <w:rFonts w:ascii="Arial" w:hAnsi="Arial" w:cs="Arial"/>
          <w:color w:val="222222"/>
        </w:rPr>
      </w:pPr>
      <w:proofErr w:type="spellStart"/>
      <w:ins w:id="86" w:author="Unknown">
        <w:r>
          <w:rPr>
            <w:rFonts w:ascii="Arial" w:hAnsi="Arial" w:cs="Arial"/>
            <w:color w:val="222222"/>
          </w:rPr>
          <w:t>QAComplete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7" w:author="Unknown"/>
          <w:rFonts w:ascii="Arial" w:hAnsi="Arial" w:cs="Arial"/>
          <w:color w:val="222222"/>
        </w:rPr>
      </w:pPr>
      <w:proofErr w:type="spellStart"/>
      <w:ins w:id="88" w:author="Unknown">
        <w:r>
          <w:rPr>
            <w:rFonts w:ascii="Arial" w:hAnsi="Arial" w:cs="Arial"/>
            <w:color w:val="222222"/>
          </w:rPr>
          <w:t>QACoverage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89" w:author="Unknown"/>
          <w:rFonts w:ascii="Arial" w:hAnsi="Arial" w:cs="Arial"/>
          <w:color w:val="222222"/>
        </w:rPr>
      </w:pPr>
      <w:proofErr w:type="spellStart"/>
      <w:ins w:id="90" w:author="Unknown">
        <w:r>
          <w:rPr>
            <w:rFonts w:ascii="Arial" w:hAnsi="Arial" w:cs="Arial"/>
            <w:color w:val="222222"/>
          </w:rPr>
          <w:t>Plutora</w:t>
        </w:r>
        <w:proofErr w:type="spellEnd"/>
        <w:r>
          <w:rPr>
            <w:rFonts w:ascii="Arial" w:hAnsi="Arial" w:cs="Arial"/>
            <w:color w:val="222222"/>
          </w:rPr>
          <w:t xml:space="preserve"> Test</w:t>
        </w:r>
      </w:ins>
    </w:p>
    <w:p w:rsidR="009C468F" w:rsidRDefault="009C468F" w:rsidP="009C468F">
      <w:pPr>
        <w:numPr>
          <w:ilvl w:val="0"/>
          <w:numId w:val="9"/>
        </w:numPr>
        <w:shd w:val="clear" w:color="auto" w:fill="FFFFFF"/>
        <w:spacing w:before="100" w:beforeAutospacing="1" w:after="100" w:afterAutospacing="1" w:line="240" w:lineRule="auto"/>
        <w:ind w:left="484"/>
        <w:rPr>
          <w:ins w:id="91" w:author="Unknown"/>
          <w:rFonts w:ascii="Arial" w:hAnsi="Arial" w:cs="Arial"/>
          <w:color w:val="222222"/>
        </w:rPr>
      </w:pPr>
      <w:proofErr w:type="spellStart"/>
      <w:ins w:id="92" w:author="Unknown">
        <w:r>
          <w:rPr>
            <w:rFonts w:ascii="Arial" w:hAnsi="Arial" w:cs="Arial"/>
            <w:color w:val="222222"/>
          </w:rPr>
          <w:t>Inflectra</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3" w:author="Unknown"/>
          <w:rFonts w:ascii="Arial" w:hAnsi="Arial" w:cs="Arial"/>
          <w:color w:val="222222"/>
        </w:rPr>
      </w:pPr>
      <w:proofErr w:type="spellStart"/>
      <w:ins w:id="94" w:author="Unknown">
        <w:r>
          <w:rPr>
            <w:rFonts w:ascii="Arial" w:hAnsi="Arial" w:cs="Arial"/>
            <w:color w:val="222222"/>
          </w:rPr>
          <w:t>TestMonitor</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5" w:author="Unknown"/>
          <w:rFonts w:ascii="Arial" w:hAnsi="Arial" w:cs="Arial"/>
          <w:color w:val="222222"/>
        </w:rPr>
      </w:pPr>
      <w:proofErr w:type="spellStart"/>
      <w:ins w:id="96" w:author="Unknown">
        <w:r>
          <w:rPr>
            <w:rFonts w:ascii="Arial" w:hAnsi="Arial" w:cs="Arial"/>
            <w:color w:val="222222"/>
          </w:rPr>
          <w:t>Meliora</w:t>
        </w:r>
        <w:proofErr w:type="spellEnd"/>
        <w:r>
          <w:rPr>
            <w:rFonts w:ascii="Arial" w:hAnsi="Arial" w:cs="Arial"/>
            <w:color w:val="222222"/>
          </w:rPr>
          <w:t xml:space="preserve"> </w:t>
        </w:r>
        <w:proofErr w:type="spellStart"/>
        <w:r>
          <w:rPr>
            <w:rFonts w:ascii="Arial" w:hAnsi="Arial" w:cs="Arial"/>
            <w:color w:val="222222"/>
          </w:rPr>
          <w:t>Testlab</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97" w:author="Unknown"/>
          <w:rFonts w:ascii="Arial" w:hAnsi="Arial" w:cs="Arial"/>
          <w:color w:val="222222"/>
        </w:rPr>
      </w:pPr>
      <w:ins w:id="98" w:author="Unknown">
        <w:r>
          <w:rPr>
            <w:rFonts w:ascii="Arial" w:hAnsi="Arial" w:cs="Arial"/>
            <w:color w:val="222222"/>
          </w:rPr>
          <w:t>Borland Silk Central</w:t>
        </w:r>
      </w:ins>
    </w:p>
    <w:p w:rsidR="009C468F" w:rsidRDefault="009C468F" w:rsidP="009C468F">
      <w:pPr>
        <w:numPr>
          <w:ilvl w:val="0"/>
          <w:numId w:val="9"/>
        </w:numPr>
        <w:shd w:val="clear" w:color="auto" w:fill="FFFFFF"/>
        <w:spacing w:before="100" w:beforeAutospacing="1" w:after="100" w:afterAutospacing="1" w:line="240" w:lineRule="auto"/>
        <w:ind w:left="484"/>
        <w:rPr>
          <w:ins w:id="99" w:author="Unknown"/>
          <w:rFonts w:ascii="Arial" w:hAnsi="Arial" w:cs="Arial"/>
          <w:color w:val="222222"/>
        </w:rPr>
      </w:pPr>
      <w:ins w:id="100" w:author="Unknown">
        <w:r>
          <w:rPr>
            <w:rFonts w:ascii="Arial" w:hAnsi="Arial" w:cs="Arial"/>
            <w:color w:val="222222"/>
          </w:rPr>
          <w:t>Gemini</w:t>
        </w:r>
      </w:ins>
    </w:p>
    <w:p w:rsidR="009C468F" w:rsidRDefault="009C468F" w:rsidP="009C468F">
      <w:pPr>
        <w:numPr>
          <w:ilvl w:val="0"/>
          <w:numId w:val="9"/>
        </w:numPr>
        <w:shd w:val="clear" w:color="auto" w:fill="FFFFFF"/>
        <w:spacing w:before="100" w:beforeAutospacing="1" w:after="100" w:afterAutospacing="1" w:line="240" w:lineRule="auto"/>
        <w:ind w:left="484"/>
        <w:rPr>
          <w:ins w:id="101" w:author="Unknown"/>
          <w:rFonts w:ascii="Arial" w:hAnsi="Arial" w:cs="Arial"/>
          <w:color w:val="222222"/>
        </w:rPr>
      </w:pPr>
      <w:proofErr w:type="spellStart"/>
      <w:ins w:id="102" w:author="Unknown">
        <w:r>
          <w:rPr>
            <w:rFonts w:ascii="Arial" w:hAnsi="Arial" w:cs="Arial"/>
            <w:color w:val="222222"/>
          </w:rPr>
          <w:t>Fitnesse</w:t>
        </w:r>
        <w:proofErr w:type="spellEnd"/>
      </w:ins>
    </w:p>
    <w:p w:rsidR="009C468F" w:rsidRDefault="009C468F" w:rsidP="009C468F">
      <w:pPr>
        <w:numPr>
          <w:ilvl w:val="0"/>
          <w:numId w:val="9"/>
        </w:numPr>
        <w:shd w:val="clear" w:color="auto" w:fill="FFFFFF"/>
        <w:spacing w:before="100" w:beforeAutospacing="1" w:after="100" w:afterAutospacing="1" w:line="240" w:lineRule="auto"/>
        <w:ind w:left="484"/>
        <w:rPr>
          <w:ins w:id="103" w:author="Unknown"/>
          <w:rFonts w:ascii="Arial" w:hAnsi="Arial" w:cs="Arial"/>
          <w:color w:val="222222"/>
        </w:rPr>
      </w:pPr>
      <w:ins w:id="104" w:author="Unknown">
        <w:r>
          <w:rPr>
            <w:rFonts w:ascii="Arial" w:hAnsi="Arial" w:cs="Arial"/>
            <w:color w:val="222222"/>
          </w:rPr>
          <w:t>Tarantula</w:t>
        </w:r>
      </w:ins>
    </w:p>
    <w:p w:rsidR="009C468F" w:rsidRDefault="009C468F" w:rsidP="009C468F">
      <w:pPr>
        <w:numPr>
          <w:ilvl w:val="0"/>
          <w:numId w:val="9"/>
        </w:numPr>
        <w:shd w:val="clear" w:color="auto" w:fill="FFFFFF"/>
        <w:spacing w:before="100" w:beforeAutospacing="1" w:after="100" w:afterAutospacing="1" w:line="240" w:lineRule="auto"/>
        <w:ind w:left="484"/>
        <w:rPr>
          <w:ins w:id="105" w:author="Unknown"/>
          <w:rFonts w:ascii="Arial" w:hAnsi="Arial" w:cs="Arial"/>
          <w:color w:val="222222"/>
        </w:rPr>
      </w:pPr>
      <w:ins w:id="106" w:author="Unknown">
        <w:r>
          <w:rPr>
            <w:rFonts w:ascii="Arial" w:hAnsi="Arial" w:cs="Arial"/>
            <w:color w:val="222222"/>
          </w:rPr>
          <w:t>RTH Turbo</w:t>
        </w:r>
      </w:ins>
    </w:p>
    <w:p w:rsidR="009C468F" w:rsidRDefault="009C468F" w:rsidP="009C468F">
      <w:pPr>
        <w:pStyle w:val="NormalWeb"/>
        <w:shd w:val="clear" w:color="auto" w:fill="FFFFFF"/>
        <w:spacing w:before="0" w:beforeAutospacing="0" w:after="0" w:afterAutospacing="0"/>
        <w:rPr>
          <w:ins w:id="107" w:author="Unknown"/>
          <w:rFonts w:ascii="Arial" w:hAnsi="Arial" w:cs="Arial"/>
          <w:b/>
          <w:bCs/>
          <w:color w:val="888888"/>
          <w:sz w:val="22"/>
          <w:szCs w:val="22"/>
        </w:rPr>
      </w:pPr>
      <w:ins w:id="108" w:author="Unknown">
        <w:r>
          <w:rPr>
            <w:rFonts w:ascii="Arial" w:hAnsi="Arial" w:cs="Arial"/>
            <w:b/>
            <w:bCs/>
            <w:color w:val="888888"/>
            <w:sz w:val="22"/>
            <w:szCs w:val="22"/>
          </w:rPr>
          <w:lastRenderedPageBreak/>
          <w:fldChar w:fldCharType="begin"/>
        </w:r>
        <w:r>
          <w:rPr>
            <w:rFonts w:ascii="Arial" w:hAnsi="Arial" w:cs="Arial"/>
            <w:b/>
            <w:bCs/>
            <w:color w:val="888888"/>
            <w:sz w:val="22"/>
            <w:szCs w:val="22"/>
          </w:rPr>
          <w:instrText xml:space="preserve"> HYPERLINK "https://www.softwaretestingmaterial.com/best-api-testing-tools/" </w:instrText>
        </w:r>
        <w:r>
          <w:rPr>
            <w:rFonts w:ascii="Arial" w:hAnsi="Arial" w:cs="Arial"/>
            <w:b/>
            <w:bCs/>
            <w:color w:val="888888"/>
            <w:sz w:val="22"/>
            <w:szCs w:val="22"/>
          </w:rPr>
          <w:fldChar w:fldCharType="separate"/>
        </w:r>
        <w:r>
          <w:rPr>
            <w:rStyle w:val="Hyperlink"/>
            <w:rFonts w:ascii="Arial" w:hAnsi="Arial" w:cs="Arial"/>
            <w:color w:val="E8554E"/>
            <w:sz w:val="22"/>
            <w:szCs w:val="22"/>
          </w:rPr>
          <w:t>List of Popular API Testing Tools</w:t>
        </w:r>
        <w:r>
          <w:rPr>
            <w:rFonts w:ascii="Arial" w:hAnsi="Arial" w:cs="Arial"/>
            <w:b/>
            <w:bCs/>
            <w:color w:val="888888"/>
            <w:sz w:val="22"/>
            <w:szCs w:val="22"/>
          </w:rPr>
          <w:fldChar w:fldCharType="end"/>
        </w:r>
      </w:ins>
    </w:p>
    <w:p w:rsidR="009C468F" w:rsidRDefault="009C468F" w:rsidP="009C468F">
      <w:pPr>
        <w:pStyle w:val="Heading3"/>
        <w:shd w:val="clear" w:color="auto" w:fill="FFFFFF"/>
        <w:spacing w:before="0" w:after="194"/>
        <w:rPr>
          <w:ins w:id="109" w:author="Unknown"/>
          <w:rFonts w:ascii="Arial" w:hAnsi="Arial" w:cs="Arial"/>
          <w:b w:val="0"/>
          <w:bCs w:val="0"/>
          <w:color w:val="222222"/>
          <w:sz w:val="29"/>
          <w:szCs w:val="29"/>
        </w:rPr>
      </w:pPr>
      <w:ins w:id="110" w:author="Unknown">
        <w:r>
          <w:rPr>
            <w:rStyle w:val="Strong"/>
            <w:rFonts w:ascii="Arial" w:hAnsi="Arial" w:cs="Arial"/>
            <w:b/>
            <w:bCs/>
            <w:color w:val="222222"/>
            <w:sz w:val="29"/>
            <w:szCs w:val="29"/>
          </w:rPr>
          <w:t>Features of Test Management Tools:</w:t>
        </w:r>
      </w:ins>
    </w:p>
    <w:p w:rsidR="009C468F" w:rsidRDefault="009C468F" w:rsidP="009C468F">
      <w:pPr>
        <w:pStyle w:val="NormalWeb"/>
        <w:shd w:val="clear" w:color="auto" w:fill="FFFFFF"/>
        <w:spacing w:before="0" w:beforeAutospacing="0" w:after="315" w:afterAutospacing="0"/>
        <w:rPr>
          <w:ins w:id="111" w:author="Unknown"/>
          <w:rFonts w:ascii="Arial" w:hAnsi="Arial" w:cs="Arial"/>
          <w:color w:val="222222"/>
          <w:sz w:val="22"/>
          <w:szCs w:val="22"/>
        </w:rPr>
      </w:pPr>
      <w:ins w:id="112" w:author="Unknown">
        <w:r>
          <w:rPr>
            <w:rFonts w:ascii="Arial" w:hAnsi="Arial" w:cs="Arial"/>
            <w:color w:val="222222"/>
            <w:sz w:val="22"/>
            <w:szCs w:val="22"/>
          </w:rPr>
          <w:t>Now in this section we will see some of the above tools in detail.</w:t>
        </w:r>
      </w:ins>
    </w:p>
    <w:p w:rsidR="009C468F" w:rsidRDefault="009C468F" w:rsidP="009C468F">
      <w:pPr>
        <w:pStyle w:val="NormalWeb"/>
        <w:shd w:val="clear" w:color="auto" w:fill="FFFFFF"/>
        <w:spacing w:before="0" w:beforeAutospacing="0" w:after="315" w:afterAutospacing="0"/>
        <w:rPr>
          <w:ins w:id="113" w:author="Unknown"/>
          <w:rFonts w:ascii="Arial" w:hAnsi="Arial" w:cs="Arial"/>
          <w:color w:val="222222"/>
          <w:sz w:val="22"/>
          <w:szCs w:val="22"/>
        </w:rPr>
      </w:pPr>
      <w:ins w:id="114" w:author="Unknown">
        <w:r>
          <w:rPr>
            <w:rStyle w:val="Strong"/>
            <w:rFonts w:ascii="Arial" w:hAnsi="Arial" w:cs="Arial"/>
            <w:color w:val="222222"/>
            <w:sz w:val="22"/>
            <w:szCs w:val="22"/>
          </w:rPr>
          <w:t>1. </w:t>
        </w:r>
        <w:proofErr w:type="spellStart"/>
        <w:r>
          <w:rPr>
            <w:rStyle w:val="Strong"/>
            <w:rFonts w:ascii="Arial" w:hAnsi="Arial" w:cs="Arial"/>
            <w:color w:val="222222"/>
            <w:sz w:val="22"/>
            <w:szCs w:val="22"/>
          </w:rPr>
          <w:t>PractiTest</w:t>
        </w:r>
        <w:proofErr w:type="spellEnd"/>
        <w:r>
          <w:rPr>
            <w:rStyle w:val="Strong"/>
            <w:rFonts w:ascii="Arial" w:hAnsi="Arial" w:cs="Arial"/>
            <w:color w:val="222222"/>
            <w:sz w:val="22"/>
            <w:szCs w:val="22"/>
          </w:rPr>
          <w:t>:</w:t>
        </w:r>
      </w:ins>
    </w:p>
    <w:p w:rsidR="009C468F" w:rsidRDefault="009C468F" w:rsidP="009C468F">
      <w:pPr>
        <w:pStyle w:val="NormalWeb"/>
        <w:shd w:val="clear" w:color="auto" w:fill="FFFFFF"/>
        <w:spacing w:before="0" w:beforeAutospacing="0" w:after="315" w:afterAutospacing="0"/>
        <w:rPr>
          <w:ins w:id="115" w:author="Unknown"/>
          <w:rFonts w:ascii="Arial" w:hAnsi="Arial" w:cs="Arial"/>
          <w:color w:val="222222"/>
          <w:sz w:val="22"/>
          <w:szCs w:val="22"/>
        </w:rPr>
      </w:pPr>
      <w:r>
        <w:rPr>
          <w:rFonts w:ascii="Arial" w:hAnsi="Arial" w:cs="Arial"/>
          <w:noProof/>
          <w:color w:val="E8554E"/>
          <w:sz w:val="22"/>
          <w:szCs w:val="22"/>
        </w:rPr>
        <w:drawing>
          <wp:inline distT="0" distB="0" distL="0" distR="0">
            <wp:extent cx="2858770" cy="622300"/>
            <wp:effectExtent l="19050" t="0" r="0" b="0"/>
            <wp:docPr id="2" name="Picture 2" descr="https://i2.wp.com/www.softwaretestingmaterial.com/wp-content/uploads/2018/07/PractiTest-Logo.png?resize=300%2C65&amp;ssl=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www.softwaretestingmaterial.com/wp-content/uploads/2018/07/PractiTest-Logo.png?resize=300%2C65&amp;ssl=1">
                      <a:hlinkClick r:id="rId12"/>
                    </pic:cNvPr>
                    <pic:cNvPicPr>
                      <a:picLocks noChangeAspect="1" noChangeArrowheads="1"/>
                    </pic:cNvPicPr>
                  </pic:nvPicPr>
                  <pic:blipFill>
                    <a:blip r:embed="rId13"/>
                    <a:srcRect/>
                    <a:stretch>
                      <a:fillRect/>
                    </a:stretch>
                  </pic:blipFill>
                  <pic:spPr bwMode="auto">
                    <a:xfrm>
                      <a:off x="0" y="0"/>
                      <a:ext cx="2858770" cy="622300"/>
                    </a:xfrm>
                    <a:prstGeom prst="rect">
                      <a:avLst/>
                    </a:prstGeom>
                    <a:noFill/>
                    <a:ln w="9525">
                      <a:noFill/>
                      <a:miter lim="800000"/>
                      <a:headEnd/>
                      <a:tailEnd/>
                    </a:ln>
                  </pic:spPr>
                </pic:pic>
              </a:graphicData>
            </a:graphic>
          </wp:inline>
        </w:drawing>
      </w:r>
    </w:p>
    <w:p w:rsidR="009C468F" w:rsidRDefault="009C468F" w:rsidP="009C468F">
      <w:pPr>
        <w:pStyle w:val="NormalWeb"/>
        <w:shd w:val="clear" w:color="auto" w:fill="FFFFFF"/>
        <w:spacing w:before="0" w:beforeAutospacing="0" w:after="315" w:afterAutospacing="0"/>
        <w:rPr>
          <w:ins w:id="116" w:author="Unknown"/>
          <w:rFonts w:ascii="Arial" w:hAnsi="Arial" w:cs="Arial"/>
          <w:color w:val="222222"/>
          <w:sz w:val="22"/>
          <w:szCs w:val="22"/>
        </w:rPr>
      </w:pPr>
      <w:proofErr w:type="spellStart"/>
      <w:ins w:id="117" w:author="Unknown">
        <w:r>
          <w:rPr>
            <w:rFonts w:ascii="Arial" w:hAnsi="Arial" w:cs="Arial"/>
            <w:color w:val="222222"/>
            <w:sz w:val="22"/>
            <w:szCs w:val="22"/>
          </w:rPr>
          <w:t>PractiTest</w:t>
        </w:r>
        <w:proofErr w:type="spellEnd"/>
        <w:r>
          <w:rPr>
            <w:rFonts w:ascii="Arial" w:hAnsi="Arial" w:cs="Arial"/>
            <w:color w:val="222222"/>
            <w:sz w:val="22"/>
            <w:szCs w:val="22"/>
          </w:rPr>
          <w:t xml:space="preserve"> is an end-to-end Test Management tool for quality assurance testing management.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offers a 30-days free trial.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integrates with some of the systems such as JIRA, </w:t>
        </w:r>
        <w:proofErr w:type="spellStart"/>
        <w:r>
          <w:rPr>
            <w:rFonts w:ascii="Arial" w:hAnsi="Arial" w:cs="Arial"/>
            <w:color w:val="222222"/>
            <w:sz w:val="22"/>
            <w:szCs w:val="22"/>
          </w:rPr>
          <w:t>Redmine</w:t>
        </w:r>
        <w:proofErr w:type="spellEnd"/>
        <w:r>
          <w:rPr>
            <w:rFonts w:ascii="Arial" w:hAnsi="Arial" w:cs="Arial"/>
            <w:color w:val="222222"/>
            <w:sz w:val="22"/>
            <w:szCs w:val="22"/>
          </w:rPr>
          <w:t xml:space="preserve">, Pivotal tracker and other. </w:t>
        </w:r>
        <w:proofErr w:type="spellStart"/>
        <w:r>
          <w:rPr>
            <w:rFonts w:ascii="Arial" w:hAnsi="Arial" w:cs="Arial"/>
            <w:color w:val="222222"/>
            <w:sz w:val="22"/>
            <w:szCs w:val="22"/>
          </w:rPr>
          <w:t>PractiTest</w:t>
        </w:r>
        <w:proofErr w:type="spellEnd"/>
        <w:r>
          <w:rPr>
            <w:rFonts w:ascii="Arial" w:hAnsi="Arial" w:cs="Arial"/>
            <w:color w:val="222222"/>
            <w:sz w:val="22"/>
            <w:szCs w:val="22"/>
          </w:rPr>
          <w:t xml:space="preserve"> is able to work with </w:t>
        </w:r>
        <w:proofErr w:type="spellStart"/>
        <w:r>
          <w:rPr>
            <w:rFonts w:ascii="Arial" w:hAnsi="Arial" w:cs="Arial"/>
            <w:color w:val="222222"/>
            <w:sz w:val="22"/>
            <w:szCs w:val="22"/>
          </w:rPr>
          <w:t>automized</w:t>
        </w:r>
        <w:proofErr w:type="spellEnd"/>
        <w:r>
          <w:rPr>
            <w:rFonts w:ascii="Arial" w:hAnsi="Arial" w:cs="Arial"/>
            <w:color w:val="222222"/>
            <w:sz w:val="22"/>
            <w:szCs w:val="22"/>
          </w:rPr>
          <w:t xml:space="preserve"> tests of Selenium by using API.</w:t>
        </w:r>
      </w:ins>
    </w:p>
    <w:p w:rsidR="009C468F" w:rsidRDefault="009C468F" w:rsidP="009C468F">
      <w:pPr>
        <w:pStyle w:val="NormalWeb"/>
        <w:shd w:val="clear" w:color="auto" w:fill="FFFFFF"/>
        <w:spacing w:before="0" w:beforeAutospacing="0" w:after="315" w:afterAutospacing="0"/>
        <w:rPr>
          <w:ins w:id="118" w:author="Unknown"/>
          <w:rFonts w:ascii="Arial" w:hAnsi="Arial" w:cs="Arial"/>
          <w:color w:val="222222"/>
          <w:sz w:val="22"/>
          <w:szCs w:val="22"/>
        </w:rPr>
      </w:pPr>
      <w:ins w:id="119" w:author="Unknown">
        <w:r>
          <w:rPr>
            <w:rStyle w:val="Strong"/>
            <w:rFonts w:ascii="Arial" w:hAnsi="Arial" w:cs="Arial"/>
            <w:color w:val="222222"/>
            <w:sz w:val="22"/>
            <w:szCs w:val="22"/>
          </w:rPr>
          <w:t>Features:</w:t>
        </w:r>
      </w:ins>
    </w:p>
    <w:p w:rsidR="009C468F" w:rsidRDefault="009C468F" w:rsidP="009C468F">
      <w:pPr>
        <w:numPr>
          <w:ilvl w:val="0"/>
          <w:numId w:val="10"/>
        </w:numPr>
        <w:shd w:val="clear" w:color="auto" w:fill="FFFFFF"/>
        <w:spacing w:before="100" w:beforeAutospacing="1" w:after="100" w:afterAutospacing="1" w:line="240" w:lineRule="auto"/>
        <w:ind w:left="484"/>
        <w:rPr>
          <w:ins w:id="120" w:author="Unknown"/>
          <w:rFonts w:ascii="Arial" w:hAnsi="Arial" w:cs="Arial"/>
          <w:color w:val="222222"/>
        </w:rPr>
      </w:pPr>
      <w:ins w:id="121" w:author="Unknown">
        <w:r>
          <w:rPr>
            <w:rFonts w:ascii="Arial" w:hAnsi="Arial" w:cs="Arial"/>
            <w:color w:val="222222"/>
          </w:rPr>
          <w:t>Create and organize tests based on test cycles, sprints</w:t>
        </w:r>
      </w:ins>
    </w:p>
    <w:p w:rsidR="009C468F" w:rsidRDefault="009C468F" w:rsidP="009C468F">
      <w:pPr>
        <w:numPr>
          <w:ilvl w:val="0"/>
          <w:numId w:val="10"/>
        </w:numPr>
        <w:shd w:val="clear" w:color="auto" w:fill="FFFFFF"/>
        <w:spacing w:before="100" w:beforeAutospacing="1" w:after="100" w:afterAutospacing="1" w:line="240" w:lineRule="auto"/>
        <w:ind w:left="484"/>
        <w:rPr>
          <w:ins w:id="122" w:author="Unknown"/>
          <w:rFonts w:ascii="Arial" w:hAnsi="Arial" w:cs="Arial"/>
          <w:color w:val="222222"/>
        </w:rPr>
      </w:pPr>
      <w:ins w:id="123" w:author="Unknown">
        <w:r>
          <w:rPr>
            <w:rFonts w:ascii="Arial" w:hAnsi="Arial" w:cs="Arial"/>
            <w:color w:val="222222"/>
          </w:rPr>
          <w:t>Easy requirement management and traceability between requirements, tests, and issues</w:t>
        </w:r>
      </w:ins>
    </w:p>
    <w:p w:rsidR="009C468F" w:rsidRDefault="009C468F" w:rsidP="009C468F">
      <w:pPr>
        <w:numPr>
          <w:ilvl w:val="0"/>
          <w:numId w:val="10"/>
        </w:numPr>
        <w:shd w:val="clear" w:color="auto" w:fill="FFFFFF"/>
        <w:spacing w:before="100" w:beforeAutospacing="1" w:after="100" w:afterAutospacing="1" w:line="240" w:lineRule="auto"/>
        <w:ind w:left="484"/>
        <w:rPr>
          <w:ins w:id="124" w:author="Unknown"/>
          <w:rFonts w:ascii="Arial" w:hAnsi="Arial" w:cs="Arial"/>
          <w:color w:val="222222"/>
        </w:rPr>
      </w:pPr>
      <w:ins w:id="125" w:author="Unknown">
        <w:r>
          <w:rPr>
            <w:rFonts w:ascii="Arial" w:hAnsi="Arial" w:cs="Arial"/>
            <w:color w:val="222222"/>
          </w:rPr>
          <w:t>Seamlessly integrates automation, CI, and bug tracking tools.</w:t>
        </w:r>
      </w:ins>
    </w:p>
    <w:p w:rsidR="009C468F" w:rsidRDefault="009C468F" w:rsidP="009C468F">
      <w:pPr>
        <w:numPr>
          <w:ilvl w:val="0"/>
          <w:numId w:val="10"/>
        </w:numPr>
        <w:shd w:val="clear" w:color="auto" w:fill="FFFFFF"/>
        <w:spacing w:before="100" w:beforeAutospacing="1" w:after="100" w:afterAutospacing="1" w:line="240" w:lineRule="auto"/>
        <w:ind w:left="484"/>
        <w:rPr>
          <w:ins w:id="126" w:author="Unknown"/>
          <w:rFonts w:ascii="Arial" w:hAnsi="Arial" w:cs="Arial"/>
          <w:color w:val="222222"/>
        </w:rPr>
      </w:pPr>
      <w:ins w:id="127" w:author="Unknown">
        <w:r>
          <w:rPr>
            <w:rFonts w:ascii="Arial" w:hAnsi="Arial" w:cs="Arial"/>
            <w:color w:val="222222"/>
          </w:rPr>
          <w:t>Ability to report issues directly from emails</w:t>
        </w:r>
      </w:ins>
    </w:p>
    <w:p w:rsidR="009C468F" w:rsidRDefault="009C468F" w:rsidP="009C468F">
      <w:pPr>
        <w:numPr>
          <w:ilvl w:val="0"/>
          <w:numId w:val="10"/>
        </w:numPr>
        <w:shd w:val="clear" w:color="auto" w:fill="FFFFFF"/>
        <w:spacing w:before="100" w:beforeAutospacing="1" w:after="100" w:afterAutospacing="1" w:line="240" w:lineRule="auto"/>
        <w:ind w:left="484"/>
        <w:rPr>
          <w:ins w:id="128" w:author="Unknown"/>
          <w:rFonts w:ascii="Arial" w:hAnsi="Arial" w:cs="Arial"/>
          <w:color w:val="222222"/>
        </w:rPr>
      </w:pPr>
      <w:ins w:id="129" w:author="Unknown">
        <w:r>
          <w:rPr>
            <w:rFonts w:ascii="Arial" w:hAnsi="Arial" w:cs="Arial"/>
            <w:color w:val="222222"/>
          </w:rPr>
          <w:t>Use advanced features to save time and money with anti-bug duplicates</w:t>
        </w:r>
      </w:ins>
    </w:p>
    <w:p w:rsidR="009C468F" w:rsidRDefault="009C468F" w:rsidP="009C468F">
      <w:pPr>
        <w:numPr>
          <w:ilvl w:val="0"/>
          <w:numId w:val="10"/>
        </w:numPr>
        <w:shd w:val="clear" w:color="auto" w:fill="FFFFFF"/>
        <w:spacing w:before="100" w:beforeAutospacing="1" w:after="100" w:afterAutospacing="1" w:line="240" w:lineRule="auto"/>
        <w:ind w:left="484"/>
        <w:rPr>
          <w:ins w:id="130" w:author="Unknown"/>
          <w:rFonts w:ascii="Arial" w:hAnsi="Arial" w:cs="Arial"/>
          <w:color w:val="222222"/>
        </w:rPr>
      </w:pPr>
      <w:ins w:id="131" w:author="Unknown">
        <w:r>
          <w:rPr>
            <w:rFonts w:ascii="Arial" w:hAnsi="Arial" w:cs="Arial"/>
            <w:color w:val="222222"/>
          </w:rPr>
          <w:t>Visualize your data in the most advanced way using dashboards and reports</w:t>
        </w:r>
      </w:ins>
    </w:p>
    <w:p w:rsidR="009C468F" w:rsidRDefault="009C468F" w:rsidP="009C468F">
      <w:pPr>
        <w:numPr>
          <w:ilvl w:val="0"/>
          <w:numId w:val="10"/>
        </w:numPr>
        <w:shd w:val="clear" w:color="auto" w:fill="FFFFFF"/>
        <w:spacing w:before="100" w:beforeAutospacing="1" w:after="100" w:afterAutospacing="1" w:line="240" w:lineRule="auto"/>
        <w:ind w:left="484"/>
        <w:rPr>
          <w:ins w:id="132" w:author="Unknown"/>
          <w:rFonts w:ascii="Arial" w:hAnsi="Arial" w:cs="Arial"/>
          <w:color w:val="222222"/>
        </w:rPr>
      </w:pPr>
      <w:ins w:id="133" w:author="Unknown">
        <w:r>
          <w:rPr>
            <w:rFonts w:ascii="Arial" w:hAnsi="Arial" w:cs="Arial"/>
            <w:color w:val="222222"/>
          </w:rPr>
          <w:t>Reuse tests and correlate results across different releases and products.</w:t>
        </w:r>
      </w:ins>
    </w:p>
    <w:p w:rsidR="009C468F" w:rsidRDefault="009C468F" w:rsidP="009C468F">
      <w:pPr>
        <w:shd w:val="clear" w:color="auto" w:fill="FFFFFF"/>
        <w:spacing w:after="353" w:line="240" w:lineRule="auto"/>
        <w:rPr>
          <w:rFonts w:ascii="Arial" w:eastAsia="Times New Roman" w:hAnsi="Arial" w:cs="Arial"/>
          <w:color w:val="222222"/>
          <w:sz w:val="25"/>
          <w:szCs w:val="25"/>
        </w:rPr>
      </w:pP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sidRPr="00290702">
        <w:rPr>
          <w:rFonts w:ascii="Arial" w:eastAsia="Times New Roman" w:hAnsi="Arial" w:cs="Arial"/>
          <w:b/>
          <w:bCs/>
          <w:color w:val="222222"/>
          <w:sz w:val="25"/>
        </w:rPr>
        <w:t xml:space="preserve">2. </w:t>
      </w:r>
      <w:proofErr w:type="spellStart"/>
      <w:r w:rsidRPr="00290702">
        <w:rPr>
          <w:rFonts w:ascii="Arial" w:eastAsia="Times New Roman" w:hAnsi="Arial" w:cs="Arial"/>
          <w:b/>
          <w:bCs/>
          <w:color w:val="222222"/>
          <w:sz w:val="25"/>
        </w:rPr>
        <w:t>TestLodge</w:t>
      </w:r>
      <w:proofErr w:type="spellEnd"/>
      <w:r w:rsidRPr="00290702">
        <w:rPr>
          <w:rFonts w:ascii="Arial" w:eastAsia="Times New Roman" w:hAnsi="Arial" w:cs="Arial"/>
          <w:b/>
          <w:bCs/>
          <w:color w:val="222222"/>
          <w:sz w:val="25"/>
        </w:rPr>
        <w:t>:</w:t>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Pr>
          <w:rFonts w:ascii="Arial" w:eastAsia="Times New Roman" w:hAnsi="Arial" w:cs="Arial"/>
          <w:noProof/>
          <w:color w:val="E8554E"/>
          <w:sz w:val="25"/>
          <w:szCs w:val="25"/>
        </w:rPr>
        <w:drawing>
          <wp:inline distT="0" distB="0" distL="0" distR="0">
            <wp:extent cx="2858770" cy="645160"/>
            <wp:effectExtent l="19050" t="0" r="0" b="0"/>
            <wp:docPr id="5" name="Picture 5" descr="https://i1.wp.com/www.softwaretestingmaterial.com/wp-content/uploads/2018/07/TestLodge-Logo.png?resize=300%2C68&amp;ssl=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www.softwaretestingmaterial.com/wp-content/uploads/2018/07/TestLodge-Logo.png?resize=300%2C68&amp;ssl=1">
                      <a:hlinkClick r:id="rId14"/>
                    </pic:cNvPr>
                    <pic:cNvPicPr>
                      <a:picLocks noChangeAspect="1" noChangeArrowheads="1"/>
                    </pic:cNvPicPr>
                  </pic:nvPicPr>
                  <pic:blipFill>
                    <a:blip r:embed="rId15"/>
                    <a:srcRect/>
                    <a:stretch>
                      <a:fillRect/>
                    </a:stretch>
                  </pic:blipFill>
                  <pic:spPr bwMode="auto">
                    <a:xfrm>
                      <a:off x="0" y="0"/>
                      <a:ext cx="2858770" cy="645160"/>
                    </a:xfrm>
                    <a:prstGeom prst="rect">
                      <a:avLst/>
                    </a:prstGeom>
                    <a:noFill/>
                    <a:ln w="9525">
                      <a:noFill/>
                      <a:miter lim="800000"/>
                      <a:headEnd/>
                      <a:tailEnd/>
                    </a:ln>
                  </pic:spPr>
                </pic:pic>
              </a:graphicData>
            </a:graphic>
          </wp:inline>
        </w:drawing>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proofErr w:type="spellStart"/>
      <w:r w:rsidRPr="00290702">
        <w:rPr>
          <w:rFonts w:ascii="Arial" w:eastAsia="Times New Roman" w:hAnsi="Arial" w:cs="Arial"/>
          <w:color w:val="222222"/>
          <w:sz w:val="25"/>
          <w:szCs w:val="25"/>
        </w:rPr>
        <w:t>TestLodge</w:t>
      </w:r>
      <w:proofErr w:type="spellEnd"/>
      <w:r w:rsidRPr="00290702">
        <w:rPr>
          <w:rFonts w:ascii="Arial" w:eastAsia="Times New Roman" w:hAnsi="Arial" w:cs="Arial"/>
          <w:color w:val="222222"/>
          <w:sz w:val="25"/>
          <w:szCs w:val="25"/>
        </w:rPr>
        <w:t xml:space="preserve"> is one of the best choices in terms of Test Management Tools. </w:t>
      </w:r>
      <w:proofErr w:type="spellStart"/>
      <w:r w:rsidRPr="00290702">
        <w:rPr>
          <w:rFonts w:ascii="Arial" w:eastAsia="Times New Roman" w:hAnsi="Arial" w:cs="Arial"/>
          <w:color w:val="222222"/>
          <w:sz w:val="25"/>
          <w:szCs w:val="25"/>
        </w:rPr>
        <w:t>TestLodge</w:t>
      </w:r>
      <w:proofErr w:type="spellEnd"/>
      <w:r w:rsidRPr="00290702">
        <w:rPr>
          <w:rFonts w:ascii="Arial" w:eastAsia="Times New Roman" w:hAnsi="Arial" w:cs="Arial"/>
          <w:color w:val="222222"/>
          <w:sz w:val="25"/>
          <w:szCs w:val="25"/>
        </w:rPr>
        <w:t xml:space="preserve"> supports you to create </w:t>
      </w:r>
      <w:hyperlink r:id="rId16" w:history="1">
        <w:r w:rsidRPr="00290702">
          <w:rPr>
            <w:rFonts w:ascii="Arial" w:eastAsia="Times New Roman" w:hAnsi="Arial" w:cs="Arial"/>
            <w:color w:val="E8554E"/>
            <w:sz w:val="25"/>
            <w:u w:val="single"/>
          </w:rPr>
          <w:t>test plans</w:t>
        </w:r>
      </w:hyperlink>
      <w:r w:rsidRPr="00290702">
        <w:rPr>
          <w:rFonts w:ascii="Arial" w:eastAsia="Times New Roman" w:hAnsi="Arial" w:cs="Arial"/>
          <w:color w:val="222222"/>
          <w:sz w:val="25"/>
          <w:szCs w:val="25"/>
        </w:rPr>
        <w:t>, </w:t>
      </w:r>
      <w:hyperlink r:id="rId17" w:history="1">
        <w:r w:rsidRPr="00290702">
          <w:rPr>
            <w:rFonts w:ascii="Arial" w:eastAsia="Times New Roman" w:hAnsi="Arial" w:cs="Arial"/>
            <w:color w:val="E8554E"/>
            <w:sz w:val="25"/>
            <w:u w:val="single"/>
          </w:rPr>
          <w:t>test cases</w:t>
        </w:r>
      </w:hyperlink>
      <w:r w:rsidRPr="00290702">
        <w:rPr>
          <w:rFonts w:ascii="Arial" w:eastAsia="Times New Roman" w:hAnsi="Arial" w:cs="Arial"/>
          <w:color w:val="222222"/>
          <w:sz w:val="25"/>
          <w:szCs w:val="25"/>
        </w:rPr>
        <w:t>, test runs, </w:t>
      </w:r>
      <w:hyperlink r:id="rId18" w:history="1">
        <w:r w:rsidRPr="00290702">
          <w:rPr>
            <w:rFonts w:ascii="Arial" w:eastAsia="Times New Roman" w:hAnsi="Arial" w:cs="Arial"/>
            <w:color w:val="E8554E"/>
            <w:sz w:val="25"/>
            <w:u w:val="single"/>
          </w:rPr>
          <w:t>defects</w:t>
        </w:r>
      </w:hyperlink>
      <w:r w:rsidRPr="00290702">
        <w:rPr>
          <w:rFonts w:ascii="Arial" w:eastAsia="Times New Roman" w:hAnsi="Arial" w:cs="Arial"/>
          <w:color w:val="222222"/>
          <w:sz w:val="25"/>
          <w:szCs w:val="25"/>
        </w:rPr>
        <w:t>, and </w:t>
      </w:r>
      <w:hyperlink r:id="rId19" w:history="1">
        <w:r w:rsidRPr="00290702">
          <w:rPr>
            <w:rFonts w:ascii="Arial" w:eastAsia="Times New Roman" w:hAnsi="Arial" w:cs="Arial"/>
            <w:color w:val="E8554E"/>
            <w:sz w:val="25"/>
            <w:u w:val="single"/>
          </w:rPr>
          <w:t>reporting</w:t>
        </w:r>
      </w:hyperlink>
      <w:r w:rsidRPr="00290702">
        <w:rPr>
          <w:rFonts w:ascii="Arial" w:eastAsia="Times New Roman" w:hAnsi="Arial" w:cs="Arial"/>
          <w:color w:val="222222"/>
          <w:sz w:val="25"/>
          <w:szCs w:val="25"/>
        </w:rPr>
        <w:t>. Some of the </w:t>
      </w:r>
      <w:proofErr w:type="spellStart"/>
      <w:r w:rsidRPr="00290702">
        <w:rPr>
          <w:rFonts w:ascii="Arial" w:eastAsia="Times New Roman" w:hAnsi="Arial" w:cs="Arial"/>
          <w:color w:val="222222"/>
          <w:sz w:val="25"/>
          <w:szCs w:val="25"/>
        </w:rPr>
        <w:t>TestLodge’s</w:t>
      </w:r>
      <w:proofErr w:type="spellEnd"/>
      <w:r w:rsidRPr="00290702">
        <w:rPr>
          <w:rFonts w:ascii="Arial" w:eastAsia="Times New Roman" w:hAnsi="Arial" w:cs="Arial"/>
          <w:color w:val="222222"/>
          <w:sz w:val="25"/>
          <w:szCs w:val="25"/>
        </w:rPr>
        <w:t> features that make it worth choosing this Test Management Tool are as follows</w:t>
      </w:r>
    </w:p>
    <w:p w:rsidR="00290702" w:rsidRPr="00290702" w:rsidRDefault="00290702" w:rsidP="00290702">
      <w:pPr>
        <w:shd w:val="clear" w:color="auto" w:fill="FFFFFF"/>
        <w:spacing w:after="353" w:line="240" w:lineRule="auto"/>
        <w:rPr>
          <w:rFonts w:ascii="Arial" w:eastAsia="Times New Roman" w:hAnsi="Arial" w:cs="Arial"/>
          <w:color w:val="222222"/>
          <w:sz w:val="25"/>
          <w:szCs w:val="25"/>
        </w:rPr>
      </w:pPr>
      <w:r w:rsidRPr="00290702">
        <w:rPr>
          <w:rFonts w:ascii="Arial" w:eastAsia="Times New Roman" w:hAnsi="Arial" w:cs="Arial"/>
          <w:b/>
          <w:bCs/>
          <w:color w:val="222222"/>
          <w:sz w:val="25"/>
        </w:rPr>
        <w:t>Features: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Plan</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Suites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Creating Test Cases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lastRenderedPageBreak/>
        <w:t>Tracking Bugs</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Graphical Reporting System</w:t>
      </w:r>
    </w:p>
    <w:p w:rsidR="00290702" w:rsidRPr="00290702" w:rsidRDefault="00290702" w:rsidP="00290702">
      <w:pPr>
        <w:numPr>
          <w:ilvl w:val="0"/>
          <w:numId w:val="11"/>
        </w:numPr>
        <w:shd w:val="clear" w:color="auto" w:fill="FFFFFF"/>
        <w:spacing w:before="100" w:beforeAutospacing="1" w:after="100" w:afterAutospacing="1" w:line="240" w:lineRule="auto"/>
        <w:ind w:left="543"/>
        <w:rPr>
          <w:rFonts w:ascii="Arial" w:eastAsia="Times New Roman" w:hAnsi="Arial" w:cs="Arial"/>
          <w:color w:val="222222"/>
          <w:sz w:val="25"/>
          <w:szCs w:val="25"/>
        </w:rPr>
      </w:pPr>
      <w:r w:rsidRPr="00290702">
        <w:rPr>
          <w:rFonts w:ascii="Arial" w:eastAsia="Times New Roman" w:hAnsi="Arial" w:cs="Arial"/>
          <w:color w:val="222222"/>
          <w:sz w:val="25"/>
          <w:szCs w:val="25"/>
        </w:rPr>
        <w:t>Integration with popular bug tracking tools</w:t>
      </w:r>
    </w:p>
    <w:p w:rsidR="00290702" w:rsidRDefault="00290702"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rPr>
          <w:rFonts w:ascii="Arial" w:eastAsia="Times New Roman" w:hAnsi="Arial" w:cs="Arial"/>
          <w:color w:val="222222"/>
          <w:sz w:val="25"/>
          <w:szCs w:val="25"/>
        </w:rPr>
      </w:pPr>
    </w:p>
    <w:p w:rsidR="0003784A" w:rsidRDefault="0003784A" w:rsidP="009C468F">
      <w:pPr>
        <w:shd w:val="clear" w:color="auto" w:fill="FFFFFF"/>
        <w:spacing w:after="353" w:line="240" w:lineRule="auto"/>
      </w:pPr>
      <w:hyperlink r:id="rId20" w:history="1">
        <w:r>
          <w:rPr>
            <w:rStyle w:val="Hyperlink"/>
          </w:rPr>
          <w:t>https://www.softwaretestingmaterial.com/test-management-tools/</w:t>
        </w:r>
      </w:hyperlink>
    </w:p>
    <w:p w:rsidR="00980751" w:rsidRDefault="00980751" w:rsidP="009C468F">
      <w:pPr>
        <w:shd w:val="clear" w:color="auto" w:fill="FFFFFF"/>
        <w:spacing w:after="353" w:line="240" w:lineRule="auto"/>
      </w:pPr>
    </w:p>
    <w:p w:rsidR="00980751" w:rsidRDefault="00980751" w:rsidP="009C468F">
      <w:pPr>
        <w:shd w:val="clear" w:color="auto" w:fill="FFFFFF"/>
        <w:spacing w:after="353" w:line="240" w:lineRule="auto"/>
      </w:pPr>
    </w:p>
    <w:p w:rsidR="00980751" w:rsidRDefault="00980751" w:rsidP="00980751">
      <w:pPr>
        <w:pStyle w:val="Heading2"/>
        <w:shd w:val="clear" w:color="auto" w:fill="FFFFFF"/>
        <w:spacing w:line="372" w:lineRule="atLeast"/>
        <w:rPr>
          <w:rFonts w:ascii="Source Sans Pro" w:hAnsi="Source Sans Pro"/>
          <w:color w:val="222222"/>
          <w:sz w:val="35"/>
          <w:szCs w:val="35"/>
        </w:rPr>
      </w:pPr>
      <w:r>
        <w:rPr>
          <w:rFonts w:ascii="Source Sans Pro" w:hAnsi="Source Sans Pro"/>
          <w:color w:val="222222"/>
          <w:sz w:val="35"/>
          <w:szCs w:val="35"/>
        </w:rPr>
        <w:t>Decision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reports the true or false outcomes of each Boolean expression. In this coverage, expressions can sometimes get complicated. Therefore, it is very hard to achieve 100%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That's why there are many different methods of reporting this metric. All these methods focus on covering the most important combinations. It is very much similar to decision coverage, but it offers better sensitivity to control flow.</w:t>
      </w:r>
    </w:p>
    <w:p w:rsidR="00980751" w:rsidRDefault="00980751" w:rsidP="00980751">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5325110" cy="584200"/>
            <wp:effectExtent l="19050" t="0" r="8890" b="0"/>
            <wp:docPr id="7" name="Picture 7" descr="https://www.guru99.com/images/1/102518_1122_CodeCoverag1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102518_1122_CodeCoverag12.jpg">
                      <a:hlinkClick r:id="rId21"/>
                    </pic:cNvPr>
                    <pic:cNvPicPr>
                      <a:picLocks noChangeAspect="1" noChangeArrowheads="1"/>
                    </pic:cNvPicPr>
                  </pic:nvPicPr>
                  <pic:blipFill>
                    <a:blip r:embed="rId22"/>
                    <a:srcRect/>
                    <a:stretch>
                      <a:fillRect/>
                    </a:stretch>
                  </pic:blipFill>
                  <pic:spPr bwMode="auto">
                    <a:xfrm>
                      <a:off x="0" y="0"/>
                      <a:ext cx="5325110" cy="584200"/>
                    </a:xfrm>
                    <a:prstGeom prst="rect">
                      <a:avLst/>
                    </a:prstGeom>
                    <a:noFill/>
                    <a:ln w="9525">
                      <a:noFill/>
                      <a:miter lim="800000"/>
                      <a:headEnd/>
                      <a:tailEnd/>
                    </a:ln>
                  </pic:spPr>
                </pic:pic>
              </a:graphicData>
            </a:graphic>
          </wp:inline>
        </w:drawing>
      </w:r>
    </w:p>
    <w:p w:rsidR="00980751" w:rsidRDefault="00980751" w:rsidP="00980751">
      <w:pPr>
        <w:pStyle w:val="Heading3"/>
        <w:shd w:val="clear" w:color="auto" w:fill="FFFFFF"/>
        <w:spacing w:line="276" w:lineRule="atLeast"/>
        <w:rPr>
          <w:rFonts w:ascii="Source Sans Pro" w:hAnsi="Source Sans Pro"/>
          <w:color w:val="222222"/>
          <w:sz w:val="29"/>
          <w:szCs w:val="29"/>
        </w:rPr>
      </w:pPr>
      <w:r>
        <w:rPr>
          <w:rFonts w:ascii="Source Sans Pro" w:hAnsi="Source Sans Pro"/>
          <w:color w:val="222222"/>
          <w:sz w:val="29"/>
          <w:szCs w:val="29"/>
        </w:rPr>
        <w:t>Example of decision coverage</w:t>
      </w:r>
    </w:p>
    <w:p w:rsidR="00980751" w:rsidRDefault="00980751" w:rsidP="00980751">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Consider the following code-</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proofErr w:type="gramStart"/>
      <w:r>
        <w:rPr>
          <w:rFonts w:ascii="Consolas" w:hAnsi="Consolas" w:cs="Consolas"/>
          <w:color w:val="222222"/>
          <w:sz w:val="18"/>
          <w:szCs w:val="18"/>
        </w:rPr>
        <w:t>Demo(</w:t>
      </w:r>
      <w:proofErr w:type="spellStart"/>
      <w:proofErr w:type="gramEnd"/>
      <w:r>
        <w:rPr>
          <w:rFonts w:ascii="Consolas" w:hAnsi="Consolas" w:cs="Consolas"/>
          <w:color w:val="222222"/>
          <w:sz w:val="18"/>
          <w:szCs w:val="18"/>
        </w:rPr>
        <w:t>int</w:t>
      </w:r>
      <w:proofErr w:type="spellEnd"/>
      <w:r>
        <w:rPr>
          <w:rFonts w:ascii="Consolas" w:hAnsi="Consolas" w:cs="Consolas"/>
          <w:color w:val="222222"/>
          <w:sz w:val="18"/>
          <w:szCs w:val="18"/>
        </w:rPr>
        <w:t xml:space="preserve"> a) {                       </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If (a&gt; 5)</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a=a*3</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Print (a)</w:t>
      </w:r>
    </w:p>
    <w:p w:rsidR="00980751" w:rsidRDefault="00980751" w:rsidP="00980751">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p>
    <w:p w:rsidR="00980751" w:rsidRDefault="00980751" w:rsidP="009C468F">
      <w:pPr>
        <w:shd w:val="clear" w:color="auto" w:fill="FFFFFF"/>
        <w:spacing w:after="353" w:line="240" w:lineRule="auto"/>
        <w:rPr>
          <w:rFonts w:ascii="Arial" w:eastAsia="Times New Roman" w:hAnsi="Arial" w:cs="Arial"/>
          <w:color w:val="222222"/>
          <w:sz w:val="25"/>
          <w:szCs w:val="25"/>
        </w:rPr>
      </w:pPr>
    </w:p>
    <w:p w:rsidR="00DB489D" w:rsidRDefault="00DB489D" w:rsidP="009C468F">
      <w:pPr>
        <w:shd w:val="clear" w:color="auto" w:fill="FFFFFF"/>
        <w:spacing w:after="353" w:line="240" w:lineRule="auto"/>
        <w:rPr>
          <w:rFonts w:ascii="Arial" w:eastAsia="Times New Roman" w:hAnsi="Arial" w:cs="Arial"/>
          <w:color w:val="222222"/>
          <w:sz w:val="25"/>
          <w:szCs w:val="25"/>
        </w:rPr>
      </w:pPr>
    </w:p>
    <w:p w:rsidR="00DB489D" w:rsidRDefault="00DB489D" w:rsidP="00DB489D">
      <w:pPr>
        <w:pStyle w:val="NormalWeb"/>
        <w:shd w:val="clear" w:color="auto" w:fill="FFFFFF"/>
        <w:rPr>
          <w:rFonts w:ascii="Source Sans Pro" w:hAnsi="Source Sans Pro"/>
          <w:color w:val="222222"/>
          <w:sz w:val="25"/>
          <w:szCs w:val="25"/>
        </w:rPr>
      </w:pPr>
      <w:proofErr w:type="spellStart"/>
      <w:proofErr w:type="gramStart"/>
      <w:r>
        <w:rPr>
          <w:rFonts w:ascii="Source Sans Pro" w:hAnsi="Source Sans Pro"/>
          <w:color w:val="222222"/>
          <w:sz w:val="25"/>
          <w:szCs w:val="25"/>
        </w:rPr>
        <w:lastRenderedPageBreak/>
        <w:t>alue</w:t>
      </w:r>
      <w:proofErr w:type="spellEnd"/>
      <w:proofErr w:type="gramEnd"/>
      <w:r>
        <w:rPr>
          <w:rFonts w:ascii="Source Sans Pro" w:hAnsi="Source Sans Pro"/>
          <w:color w:val="222222"/>
          <w:sz w:val="25"/>
          <w:szCs w:val="25"/>
        </w:rPr>
        <w:t xml:space="preserve"> of a is 2</w:t>
      </w:r>
    </w:p>
    <w:p w:rsidR="00DB489D" w:rsidRDefault="00DB489D" w:rsidP="00DB489D">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2535555" cy="1375410"/>
            <wp:effectExtent l="19050" t="0" r="0" b="0"/>
            <wp:docPr id="9" name="Picture 9" descr="https://www.guru99.com/images/1/102518_1122_CodeCoverag8.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102518_1122_CodeCoverag8.png">
                      <a:hlinkClick r:id="rId23"/>
                    </pic:cNvPr>
                    <pic:cNvPicPr>
                      <a:picLocks noChangeAspect="1" noChangeArrowheads="1"/>
                    </pic:cNvPicPr>
                  </pic:nvPicPr>
                  <pic:blipFill>
                    <a:blip r:embed="rId24"/>
                    <a:srcRect/>
                    <a:stretch>
                      <a:fillRect/>
                    </a:stretch>
                  </pic:blipFill>
                  <pic:spPr bwMode="auto">
                    <a:xfrm>
                      <a:off x="0" y="0"/>
                      <a:ext cx="2535555" cy="1375410"/>
                    </a:xfrm>
                    <a:prstGeom prst="rect">
                      <a:avLst/>
                    </a:prstGeom>
                    <a:noFill/>
                    <a:ln w="9525">
                      <a:noFill/>
                      <a:miter lim="800000"/>
                      <a:headEnd/>
                      <a:tailEnd/>
                    </a:ln>
                  </pic:spPr>
                </pic:pic>
              </a:graphicData>
            </a:graphic>
          </wp:inline>
        </w:drawing>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code highlighted in yellow will be executed. Here the "No" outcome of the decision If (a&gt;5) is checked.</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 50%</w:t>
      </w:r>
    </w:p>
    <w:p w:rsidR="00DB489D" w:rsidRDefault="00DB489D" w:rsidP="00DB489D">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Scenario 2:</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Value of a is 6</w:t>
      </w:r>
    </w:p>
    <w:p w:rsidR="00DB489D" w:rsidRDefault="00DB489D" w:rsidP="00DB489D">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2336165" cy="1375410"/>
            <wp:effectExtent l="19050" t="0" r="6985" b="0"/>
            <wp:docPr id="10" name="Picture 10" descr="https://www.guru99.com/images/1/102518_1122_CodeCoverag9.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102518_1122_CodeCoverag9.png">
                      <a:hlinkClick r:id="rId25"/>
                    </pic:cNvPr>
                    <pic:cNvPicPr>
                      <a:picLocks noChangeAspect="1" noChangeArrowheads="1"/>
                    </pic:cNvPicPr>
                  </pic:nvPicPr>
                  <pic:blipFill>
                    <a:blip r:embed="rId26"/>
                    <a:srcRect/>
                    <a:stretch>
                      <a:fillRect/>
                    </a:stretch>
                  </pic:blipFill>
                  <pic:spPr bwMode="auto">
                    <a:xfrm>
                      <a:off x="0" y="0"/>
                      <a:ext cx="2336165" cy="1375410"/>
                    </a:xfrm>
                    <a:prstGeom prst="rect">
                      <a:avLst/>
                    </a:prstGeom>
                    <a:noFill/>
                    <a:ln w="9525">
                      <a:noFill/>
                      <a:miter lim="800000"/>
                      <a:headEnd/>
                      <a:tailEnd/>
                    </a:ln>
                  </pic:spPr>
                </pic:pic>
              </a:graphicData>
            </a:graphic>
          </wp:inline>
        </w:drawing>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code highlighted in yellow will be executed. Here the "Yes" outcome of the decision If (a&gt;5) is checked.</w:t>
      </w:r>
    </w:p>
    <w:p w:rsidR="00DB489D" w:rsidRDefault="00DB489D" w:rsidP="00DB489D">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Decision Coverage = 50%</w:t>
      </w:r>
    </w:p>
    <w:tbl>
      <w:tblPr>
        <w:tblW w:w="1196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2573"/>
        <w:gridCol w:w="2857"/>
        <w:gridCol w:w="1963"/>
        <w:gridCol w:w="4575"/>
      </w:tblGrid>
      <w:tr w:rsidR="00DB489D" w:rsidTr="00DB489D">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Test Case</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Value of A</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Output</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Decision Coverage</w:t>
            </w:r>
          </w:p>
        </w:tc>
      </w:tr>
      <w:tr w:rsidR="00DB489D" w:rsidTr="00DB489D">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1</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auto"/>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50%</w:t>
            </w:r>
          </w:p>
        </w:tc>
      </w:tr>
      <w:tr w:rsidR="00DB489D" w:rsidTr="00DB489D">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2</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6</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18</w:t>
            </w:r>
          </w:p>
        </w:tc>
        <w:tc>
          <w:tcPr>
            <w:tcW w:w="0" w:type="auto"/>
            <w:tcBorders>
              <w:top w:val="single" w:sz="6" w:space="0" w:color="DDDDDD"/>
              <w:left w:val="nil"/>
              <w:bottom w:val="nil"/>
              <w:right w:val="nil"/>
            </w:tcBorders>
            <w:shd w:val="clear" w:color="auto" w:fill="F9F9F9"/>
            <w:tcMar>
              <w:top w:w="109" w:type="dxa"/>
              <w:left w:w="109" w:type="dxa"/>
              <w:bottom w:w="109" w:type="dxa"/>
              <w:right w:w="109" w:type="dxa"/>
            </w:tcMar>
            <w:hideMark/>
          </w:tcPr>
          <w:p w:rsidR="00DB489D" w:rsidRDefault="00DB489D">
            <w:pPr>
              <w:spacing w:after="272" w:line="272" w:lineRule="atLeast"/>
              <w:rPr>
                <w:rFonts w:ascii="Source Sans Pro" w:hAnsi="Source Sans Pro"/>
                <w:color w:val="222222"/>
                <w:sz w:val="25"/>
                <w:szCs w:val="25"/>
              </w:rPr>
            </w:pPr>
            <w:r>
              <w:rPr>
                <w:rFonts w:ascii="Source Sans Pro" w:hAnsi="Source Sans Pro"/>
                <w:color w:val="222222"/>
                <w:sz w:val="25"/>
                <w:szCs w:val="25"/>
              </w:rPr>
              <w:t>50%</w:t>
            </w:r>
          </w:p>
        </w:tc>
      </w:tr>
    </w:tbl>
    <w:p w:rsidR="00CC6E3D" w:rsidRDefault="00CC6E3D" w:rsidP="00CC6E3D">
      <w:pPr>
        <w:pStyle w:val="Heading2"/>
        <w:shd w:val="clear" w:color="auto" w:fill="FFFFFF"/>
        <w:spacing w:line="372" w:lineRule="atLeast"/>
        <w:rPr>
          <w:rFonts w:ascii="Source Sans Pro" w:hAnsi="Source Sans Pro"/>
          <w:color w:val="222222"/>
          <w:sz w:val="32"/>
          <w:szCs w:val="32"/>
        </w:rPr>
      </w:pPr>
      <w:r>
        <w:rPr>
          <w:rFonts w:ascii="Source Sans Pro" w:hAnsi="Source Sans Pro"/>
          <w:color w:val="222222"/>
          <w:sz w:val="32"/>
          <w:szCs w:val="32"/>
        </w:rPr>
        <w:lastRenderedPageBreak/>
        <w:t>Condition Coverage</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 xml:space="preserve">Conditional coverage or expression coverage will reveal how the variables or </w:t>
      </w:r>
      <w:proofErr w:type="spellStart"/>
      <w:r>
        <w:rPr>
          <w:rFonts w:ascii="Source Sans Pro" w:hAnsi="Source Sans Pro"/>
          <w:color w:val="222222"/>
          <w:sz w:val="22"/>
          <w:szCs w:val="22"/>
        </w:rPr>
        <w:t>subexpressions</w:t>
      </w:r>
      <w:proofErr w:type="spellEnd"/>
      <w:r>
        <w:rPr>
          <w:rFonts w:ascii="Source Sans Pro" w:hAnsi="Source Sans Pro"/>
          <w:color w:val="222222"/>
          <w:sz w:val="22"/>
          <w:szCs w:val="22"/>
        </w:rPr>
        <w:t xml:space="preserve"> in the conditional statement are evaluated. In this coverage expressions with logical operands are only considered.</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For example, if an expression has Boolean operations like AND, OR, XOR, which indicated total possibilities.</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Conditional coverage offers better sensitivity to the control flow than decision coverage. Condition coverage does not give a guarantee about full decision coverage</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The formula to calculate Condition Coverage:</w:t>
      </w:r>
    </w:p>
    <w:p w:rsidR="00CC6E3D" w:rsidRDefault="00CC6E3D" w:rsidP="00CC6E3D">
      <w:pPr>
        <w:pStyle w:val="NormalWeb"/>
        <w:shd w:val="clear" w:color="auto" w:fill="FFFFFF"/>
        <w:jc w:val="center"/>
        <w:rPr>
          <w:rFonts w:ascii="Source Sans Pro" w:hAnsi="Source Sans Pro"/>
          <w:color w:val="222222"/>
          <w:sz w:val="22"/>
          <w:szCs w:val="22"/>
        </w:rPr>
      </w:pPr>
      <w:r>
        <w:rPr>
          <w:rFonts w:ascii="Source Sans Pro" w:hAnsi="Source Sans Pro"/>
          <w:noProof/>
          <w:color w:val="04B8E6"/>
          <w:sz w:val="22"/>
          <w:szCs w:val="22"/>
        </w:rPr>
        <w:drawing>
          <wp:inline distT="0" distB="0" distL="0" distR="0">
            <wp:extent cx="4664075" cy="668655"/>
            <wp:effectExtent l="19050" t="0" r="3175" b="0"/>
            <wp:docPr id="17" name="Picture 17" descr="https://www.guru99.com/images/1/102518_1122_CodeCoverag14.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1/102518_1122_CodeCoverag14.jpg">
                      <a:hlinkClick r:id="rId27"/>
                    </pic:cNvPr>
                    <pic:cNvPicPr>
                      <a:picLocks noChangeAspect="1" noChangeArrowheads="1"/>
                    </pic:cNvPicPr>
                  </pic:nvPicPr>
                  <pic:blipFill>
                    <a:blip r:embed="rId28"/>
                    <a:srcRect/>
                    <a:stretch>
                      <a:fillRect/>
                    </a:stretch>
                  </pic:blipFill>
                  <pic:spPr bwMode="auto">
                    <a:xfrm>
                      <a:off x="0" y="0"/>
                      <a:ext cx="4664075" cy="668655"/>
                    </a:xfrm>
                    <a:prstGeom prst="rect">
                      <a:avLst/>
                    </a:prstGeom>
                    <a:noFill/>
                    <a:ln w="9525">
                      <a:noFill/>
                      <a:miter lim="800000"/>
                      <a:headEnd/>
                      <a:tailEnd/>
                    </a:ln>
                  </pic:spPr>
                </pic:pic>
              </a:graphicData>
            </a:graphic>
          </wp:inline>
        </w:drawing>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Example:</w:t>
      </w:r>
    </w:p>
    <w:p w:rsidR="00CC6E3D" w:rsidRDefault="00CC6E3D" w:rsidP="00CC6E3D">
      <w:pPr>
        <w:pStyle w:val="NormalWeb"/>
        <w:shd w:val="clear" w:color="auto" w:fill="FFFFFF"/>
        <w:jc w:val="center"/>
        <w:rPr>
          <w:rFonts w:ascii="Source Sans Pro" w:hAnsi="Source Sans Pro"/>
          <w:color w:val="222222"/>
          <w:sz w:val="22"/>
          <w:szCs w:val="22"/>
        </w:rPr>
      </w:pPr>
      <w:r>
        <w:rPr>
          <w:rFonts w:ascii="Source Sans Pro" w:hAnsi="Source Sans Pro"/>
          <w:noProof/>
          <w:color w:val="04B8E6"/>
          <w:sz w:val="22"/>
          <w:szCs w:val="22"/>
        </w:rPr>
        <w:drawing>
          <wp:inline distT="0" distB="0" distL="0" distR="0">
            <wp:extent cx="3964940" cy="391795"/>
            <wp:effectExtent l="19050" t="0" r="0" b="0"/>
            <wp:docPr id="18" name="Picture 18" descr="https://www.guru99.com/images/1/102518_1122_CodeCoverag1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uru99.com/images/1/102518_1122_CodeCoverag11.png">
                      <a:hlinkClick r:id="rId29"/>
                    </pic:cNvPr>
                    <pic:cNvPicPr>
                      <a:picLocks noChangeAspect="1" noChangeArrowheads="1"/>
                    </pic:cNvPicPr>
                  </pic:nvPicPr>
                  <pic:blipFill>
                    <a:blip r:embed="rId30"/>
                    <a:srcRect/>
                    <a:stretch>
                      <a:fillRect/>
                    </a:stretch>
                  </pic:blipFill>
                  <pic:spPr bwMode="auto">
                    <a:xfrm>
                      <a:off x="0" y="0"/>
                      <a:ext cx="3964940" cy="391795"/>
                    </a:xfrm>
                    <a:prstGeom prst="rect">
                      <a:avLst/>
                    </a:prstGeom>
                    <a:noFill/>
                    <a:ln w="9525">
                      <a:noFill/>
                      <a:miter lim="800000"/>
                      <a:headEnd/>
                      <a:tailEnd/>
                    </a:ln>
                  </pic:spPr>
                </pic:pic>
              </a:graphicData>
            </a:graphic>
          </wp:inline>
        </w:drawing>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For the above expression, we have 4 possible combinations</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TT</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FF</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TF</w:t>
      </w:r>
    </w:p>
    <w:p w:rsidR="00CC6E3D" w:rsidRDefault="00CC6E3D" w:rsidP="00CC6E3D">
      <w:pPr>
        <w:numPr>
          <w:ilvl w:val="0"/>
          <w:numId w:val="12"/>
        </w:numPr>
        <w:shd w:val="clear" w:color="auto" w:fill="FFFFFF"/>
        <w:spacing w:before="100" w:beforeAutospacing="1" w:after="100" w:afterAutospacing="1" w:line="240" w:lineRule="auto"/>
        <w:rPr>
          <w:rFonts w:ascii="Source Sans Pro" w:hAnsi="Source Sans Pro"/>
          <w:color w:val="222222"/>
        </w:rPr>
      </w:pPr>
      <w:r>
        <w:rPr>
          <w:rFonts w:ascii="Source Sans Pro" w:hAnsi="Source Sans Pro"/>
          <w:color w:val="222222"/>
        </w:rPr>
        <w:t>FT</w:t>
      </w:r>
    </w:p>
    <w:p w:rsidR="00CC6E3D" w:rsidRDefault="00CC6E3D" w:rsidP="00CC6E3D">
      <w:pPr>
        <w:pStyle w:val="NormalWeb"/>
        <w:shd w:val="clear" w:color="auto" w:fill="FFFFFF"/>
        <w:rPr>
          <w:rFonts w:ascii="Source Sans Pro" w:hAnsi="Source Sans Pro"/>
          <w:color w:val="222222"/>
          <w:sz w:val="22"/>
          <w:szCs w:val="22"/>
        </w:rPr>
      </w:pPr>
      <w:r>
        <w:rPr>
          <w:rFonts w:ascii="Source Sans Pro" w:hAnsi="Source Sans Pro"/>
          <w:color w:val="222222"/>
          <w:sz w:val="22"/>
          <w:szCs w:val="22"/>
        </w:rPr>
        <w:t>Consider the following input</w:t>
      </w:r>
    </w:p>
    <w:tbl>
      <w:tblPr>
        <w:tblW w:w="10661"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1211"/>
        <w:gridCol w:w="1412"/>
        <w:gridCol w:w="1787"/>
        <w:gridCol w:w="6251"/>
      </w:tblGrid>
      <w:tr w:rsidR="00CC6E3D" w:rsidTr="00CC6E3D">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X=3</w:t>
            </w:r>
          </w:p>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Y=4</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(x&lt;y)</w:t>
            </w:r>
          </w:p>
        </w:tc>
        <w:tc>
          <w:tcPr>
            <w:tcW w:w="0" w:type="auto"/>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TRUE</w:t>
            </w:r>
          </w:p>
        </w:tc>
        <w:tc>
          <w:tcPr>
            <w:tcW w:w="0" w:type="auto"/>
            <w:vMerge w:val="restart"/>
            <w:tcBorders>
              <w:top w:val="single" w:sz="4" w:space="0" w:color="DDDDDD"/>
              <w:left w:val="nil"/>
              <w:bottom w:val="nil"/>
              <w:right w:val="nil"/>
            </w:tcBorders>
            <w:shd w:val="clear" w:color="auto" w:fill="F9F9F9"/>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Condition Coverage is ¼ = 25%</w:t>
            </w:r>
          </w:p>
        </w:tc>
      </w:tr>
      <w:tr w:rsidR="00CC6E3D" w:rsidTr="00CC6E3D">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A=3</w:t>
            </w:r>
          </w:p>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B=4</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(a&gt;b)</w:t>
            </w:r>
          </w:p>
        </w:tc>
        <w:tc>
          <w:tcPr>
            <w:tcW w:w="0" w:type="auto"/>
            <w:tcBorders>
              <w:top w:val="single" w:sz="4" w:space="0" w:color="DDDDDD"/>
              <w:left w:val="nil"/>
              <w:bottom w:val="nil"/>
              <w:right w:val="nil"/>
            </w:tcBorders>
            <w:shd w:val="clear" w:color="auto" w:fill="auto"/>
            <w:tcMar>
              <w:top w:w="97" w:type="dxa"/>
              <w:left w:w="97" w:type="dxa"/>
              <w:bottom w:w="97" w:type="dxa"/>
              <w:right w:w="97" w:type="dxa"/>
            </w:tcMar>
            <w:hideMark/>
          </w:tcPr>
          <w:p w:rsidR="00CC6E3D" w:rsidRDefault="00CC6E3D">
            <w:pPr>
              <w:pStyle w:val="NormalWeb"/>
              <w:spacing w:line="242" w:lineRule="atLeast"/>
              <w:rPr>
                <w:rFonts w:ascii="Source Sans Pro" w:hAnsi="Source Sans Pro"/>
                <w:color w:val="222222"/>
                <w:sz w:val="22"/>
                <w:szCs w:val="22"/>
              </w:rPr>
            </w:pPr>
            <w:r>
              <w:rPr>
                <w:rFonts w:ascii="Source Sans Pro" w:hAnsi="Source Sans Pro"/>
                <w:color w:val="222222"/>
                <w:sz w:val="22"/>
                <w:szCs w:val="22"/>
              </w:rPr>
              <w:t>FALSE</w:t>
            </w:r>
          </w:p>
        </w:tc>
        <w:tc>
          <w:tcPr>
            <w:tcW w:w="0" w:type="auto"/>
            <w:vMerge/>
            <w:tcBorders>
              <w:top w:val="single" w:sz="4" w:space="0" w:color="DDDDDD"/>
              <w:left w:val="nil"/>
              <w:bottom w:val="nil"/>
              <w:right w:val="nil"/>
            </w:tcBorders>
            <w:shd w:val="clear" w:color="auto" w:fill="FFFFFF"/>
            <w:vAlign w:val="center"/>
            <w:hideMark/>
          </w:tcPr>
          <w:p w:rsidR="00CC6E3D" w:rsidRDefault="00CC6E3D">
            <w:pPr>
              <w:rPr>
                <w:rFonts w:ascii="Source Sans Pro" w:hAnsi="Source Sans Pro"/>
                <w:color w:val="222222"/>
              </w:rPr>
            </w:pPr>
          </w:p>
        </w:tc>
      </w:tr>
    </w:tbl>
    <w:p w:rsidR="00E20C9A" w:rsidRPr="00812749" w:rsidRDefault="00E20C9A" w:rsidP="001A660A">
      <w:pPr>
        <w:shd w:val="clear" w:color="auto" w:fill="FFFFFF"/>
        <w:spacing w:before="100" w:beforeAutospacing="1" w:after="100" w:afterAutospacing="1" w:line="240" w:lineRule="auto"/>
        <w:ind w:left="124"/>
        <w:rPr>
          <w:rFonts w:ascii="Arial" w:eastAsia="Times New Roman" w:hAnsi="Arial" w:cs="Arial"/>
          <w:color w:val="222222"/>
        </w:rPr>
      </w:pPr>
    </w:p>
    <w:p w:rsidR="005A7EF0" w:rsidRDefault="005A7EF0" w:rsidP="005A7EF0">
      <w:pPr>
        <w:pStyle w:val="Heading2"/>
        <w:shd w:val="clear" w:color="auto" w:fill="FFFFFF"/>
        <w:spacing w:line="372" w:lineRule="atLeast"/>
        <w:rPr>
          <w:rFonts w:ascii="Source Sans Pro" w:hAnsi="Source Sans Pro"/>
          <w:color w:val="222222"/>
          <w:sz w:val="35"/>
          <w:szCs w:val="35"/>
        </w:rPr>
      </w:pPr>
      <w:r>
        <w:rPr>
          <w:rFonts w:ascii="Source Sans Pro" w:hAnsi="Source Sans Pro"/>
          <w:color w:val="222222"/>
          <w:sz w:val="35"/>
          <w:szCs w:val="35"/>
        </w:rPr>
        <w:t>Statement Coverage</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What is Statement Coverage?</w:t>
      </w:r>
    </w:p>
    <w:p w:rsidR="009B714D" w:rsidRDefault="009B714D" w:rsidP="005A7EF0">
      <w:pPr>
        <w:pStyle w:val="NormalWeb"/>
        <w:shd w:val="clear" w:color="auto" w:fill="FFFFFF"/>
        <w:rPr>
          <w:rFonts w:ascii="Source Sans Pro" w:hAnsi="Source Sans Pro"/>
          <w:color w:val="222222"/>
          <w:sz w:val="25"/>
          <w:szCs w:val="25"/>
        </w:rPr>
      </w:pP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is a white box test design technique which involves execution of all the executable statements in the source code at least once. It is used to calculate and measure the number of statements in the source code which can be executed given the requirements.</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is used to derive scenario based upon the structure of the code under test.</w:t>
      </w:r>
    </w:p>
    <w:p w:rsidR="005A7EF0" w:rsidRDefault="005A7EF0" w:rsidP="005A7EF0">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drawing>
          <wp:inline distT="0" distB="0" distL="0" distR="0">
            <wp:extent cx="6861810" cy="637540"/>
            <wp:effectExtent l="19050" t="0" r="0" b="0"/>
            <wp:docPr id="21" name="Picture 21" descr="https://www.guru99.com/images/jsp/030116_0814_LearnStatem1.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guru99.com/images/jsp/030116_0814_LearnStatem1.png">
                      <a:hlinkClick r:id="rId31"/>
                    </pic:cNvPr>
                    <pic:cNvPicPr>
                      <a:picLocks noChangeAspect="1" noChangeArrowheads="1"/>
                    </pic:cNvPicPr>
                  </pic:nvPicPr>
                  <pic:blipFill>
                    <a:blip r:embed="rId32"/>
                    <a:srcRect/>
                    <a:stretch>
                      <a:fillRect/>
                    </a:stretch>
                  </pic:blipFill>
                  <pic:spPr bwMode="auto">
                    <a:xfrm>
                      <a:off x="0" y="0"/>
                      <a:ext cx="6861810" cy="637540"/>
                    </a:xfrm>
                    <a:prstGeom prst="rect">
                      <a:avLst/>
                    </a:prstGeom>
                    <a:noFill/>
                    <a:ln w="9525">
                      <a:noFill/>
                      <a:miter lim="800000"/>
                      <a:headEnd/>
                      <a:tailEnd/>
                    </a:ln>
                  </pic:spPr>
                </pic:pic>
              </a:graphicData>
            </a:graphic>
          </wp:inline>
        </w:drawing>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In </w:t>
      </w:r>
      <w:hyperlink r:id="rId33" w:history="1">
        <w:r>
          <w:rPr>
            <w:rStyle w:val="Hyperlink"/>
            <w:rFonts w:ascii="Source Sans Pro" w:hAnsi="Source Sans Pro"/>
            <w:color w:val="04B8E6"/>
            <w:sz w:val="25"/>
            <w:szCs w:val="25"/>
            <w:u w:val="none"/>
          </w:rPr>
          <w:t>White Box Testing</w:t>
        </w:r>
      </w:hyperlink>
      <w:r>
        <w:rPr>
          <w:rFonts w:ascii="Source Sans Pro" w:hAnsi="Source Sans Pro"/>
          <w:color w:val="222222"/>
          <w:sz w:val="25"/>
          <w:szCs w:val="25"/>
        </w:rPr>
        <w:t>, the tester is concentrating on how the software works. In other words, the tester will be concentrating on the internal working of source code concerning control flow graphs or flow charts.</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 xml:space="preserve">Generally in any software, if we look at the source code, there will be a wide variety of elements like operators, functions, looping, exceptional handlers, etc. Based on the input to the program, some of the code statements may not be executed. The goal of Statement coverage is to cover all the possible </w:t>
      </w:r>
      <w:proofErr w:type="gramStart"/>
      <w:r>
        <w:rPr>
          <w:rFonts w:ascii="Source Sans Pro" w:hAnsi="Source Sans Pro"/>
          <w:color w:val="222222"/>
          <w:sz w:val="25"/>
          <w:szCs w:val="25"/>
        </w:rPr>
        <w:t>path's</w:t>
      </w:r>
      <w:proofErr w:type="gramEnd"/>
      <w:r>
        <w:rPr>
          <w:rFonts w:ascii="Source Sans Pro" w:hAnsi="Source Sans Pro"/>
          <w:color w:val="222222"/>
          <w:sz w:val="25"/>
          <w:szCs w:val="25"/>
        </w:rPr>
        <w:t>, line, and statement in the code.</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Let's understand this with an example, how to calculate statement coverage.</w:t>
      </w:r>
    </w:p>
    <w:p w:rsidR="005A7EF0" w:rsidRDefault="005A7EF0" w:rsidP="005A7EF0">
      <w:pPr>
        <w:pStyle w:val="NormalWeb"/>
        <w:shd w:val="clear" w:color="auto" w:fill="FFFFFF"/>
        <w:rPr>
          <w:rFonts w:ascii="Source Sans Pro" w:hAnsi="Source Sans Pro"/>
          <w:color w:val="222222"/>
          <w:sz w:val="25"/>
          <w:szCs w:val="25"/>
        </w:rPr>
      </w:pPr>
      <w:proofErr w:type="gramStart"/>
      <w:r>
        <w:rPr>
          <w:rFonts w:ascii="Source Sans Pro" w:hAnsi="Source Sans Pro"/>
          <w:color w:val="222222"/>
          <w:sz w:val="25"/>
          <w:szCs w:val="25"/>
        </w:rPr>
        <w:t>Scenario to calculate Statement Coverage for given source code.</w:t>
      </w:r>
      <w:proofErr w:type="gramEnd"/>
      <w:r>
        <w:rPr>
          <w:rFonts w:ascii="Source Sans Pro" w:hAnsi="Source Sans Pro"/>
          <w:color w:val="222222"/>
          <w:sz w:val="25"/>
          <w:szCs w:val="25"/>
        </w:rPr>
        <w:t xml:space="preserve"> Here we are taking two different scenarios to check the percentage of statement coverage for each scenario.</w:t>
      </w:r>
    </w:p>
    <w:p w:rsidR="005A7EF0" w:rsidRDefault="005A7EF0" w:rsidP="005A7EF0">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Source Code:</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Prints (</w:t>
      </w:r>
      <w:proofErr w:type="spellStart"/>
      <w:r>
        <w:rPr>
          <w:rFonts w:ascii="Consolas" w:hAnsi="Consolas" w:cs="Consolas"/>
          <w:color w:val="222222"/>
          <w:sz w:val="18"/>
          <w:szCs w:val="18"/>
        </w:rPr>
        <w:t>int</w:t>
      </w:r>
      <w:proofErr w:type="spellEnd"/>
      <w:r>
        <w:rPr>
          <w:rFonts w:ascii="Consolas" w:hAnsi="Consolas" w:cs="Consolas"/>
          <w:color w:val="222222"/>
          <w:sz w:val="18"/>
          <w:szCs w:val="18"/>
        </w:rPr>
        <w:t xml:space="preserve"> a, </w:t>
      </w:r>
      <w:proofErr w:type="spellStart"/>
      <w:r>
        <w:rPr>
          <w:rFonts w:ascii="Consolas" w:hAnsi="Consolas" w:cs="Consolas"/>
          <w:color w:val="222222"/>
          <w:sz w:val="18"/>
          <w:szCs w:val="18"/>
        </w:rPr>
        <w:t>int</w:t>
      </w:r>
      <w:proofErr w:type="spellEnd"/>
      <w:r>
        <w:rPr>
          <w:rFonts w:ascii="Consolas" w:hAnsi="Consolas" w:cs="Consolas"/>
          <w:color w:val="222222"/>
          <w:sz w:val="18"/>
          <w:szCs w:val="18"/>
        </w:rPr>
        <w:t xml:space="preserve"> b) {                       </w:t>
      </w:r>
      <w:proofErr w:type="gramStart"/>
      <w:r>
        <w:rPr>
          <w:rFonts w:ascii="Consolas" w:hAnsi="Consolas" w:cs="Consolas"/>
          <w:color w:val="222222"/>
          <w:sz w:val="18"/>
          <w:szCs w:val="18"/>
        </w:rPr>
        <w:t xml:space="preserve">------------  </w:t>
      </w:r>
      <w:proofErr w:type="spellStart"/>
      <w:r>
        <w:rPr>
          <w:rFonts w:ascii="Consolas" w:hAnsi="Consolas" w:cs="Consolas"/>
          <w:color w:val="222222"/>
          <w:sz w:val="18"/>
          <w:szCs w:val="18"/>
        </w:rPr>
        <w:t>Printsum</w:t>
      </w:r>
      <w:proofErr w:type="spellEnd"/>
      <w:proofErr w:type="gramEnd"/>
      <w:r>
        <w:rPr>
          <w:rFonts w:ascii="Consolas" w:hAnsi="Consolas" w:cs="Consolas"/>
          <w:color w:val="222222"/>
          <w:sz w:val="18"/>
          <w:szCs w:val="18"/>
        </w:rPr>
        <w:t xml:space="preserve"> is a function </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proofErr w:type="spellStart"/>
      <w:proofErr w:type="gramStart"/>
      <w:r>
        <w:rPr>
          <w:rFonts w:ascii="Consolas" w:hAnsi="Consolas" w:cs="Consolas"/>
          <w:color w:val="222222"/>
          <w:sz w:val="18"/>
          <w:szCs w:val="18"/>
        </w:rPr>
        <w:t>int</w:t>
      </w:r>
      <w:proofErr w:type="spellEnd"/>
      <w:proofErr w:type="gramEnd"/>
      <w:r>
        <w:rPr>
          <w:rFonts w:ascii="Consolas" w:hAnsi="Consolas" w:cs="Consolas"/>
          <w:color w:val="222222"/>
          <w:sz w:val="18"/>
          <w:szCs w:val="18"/>
        </w:rPr>
        <w:t xml:space="preserve"> result = a+ b; </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If (result&gt; 0)</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Print ("Positive", result)</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Else</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w:t>
      </w:r>
      <w:r>
        <w:rPr>
          <w:rFonts w:ascii="Consolas" w:hAnsi="Consolas" w:cs="Consolas"/>
          <w:color w:val="222222"/>
          <w:sz w:val="18"/>
          <w:szCs w:val="18"/>
        </w:rPr>
        <w:tab/>
        <w:t>Print ("Negative", result)</w:t>
      </w:r>
    </w:p>
    <w:p w:rsidR="005A7EF0" w:rsidRDefault="005A7EF0" w:rsidP="005A7EF0">
      <w:pPr>
        <w:pStyle w:val="HTMLPreformatted"/>
        <w:shd w:val="clear" w:color="auto" w:fill="F7F7F7"/>
        <w:wordWrap w:val="0"/>
        <w:spacing w:line="272" w:lineRule="atLeast"/>
        <w:rPr>
          <w:rFonts w:ascii="Consolas" w:hAnsi="Consolas" w:cs="Consolas"/>
          <w:color w:val="222222"/>
          <w:sz w:val="18"/>
          <w:szCs w:val="18"/>
        </w:rPr>
      </w:pPr>
      <w:r>
        <w:rPr>
          <w:rFonts w:ascii="Consolas" w:hAnsi="Consolas" w:cs="Consolas"/>
          <w:color w:val="222222"/>
          <w:sz w:val="18"/>
          <w:szCs w:val="18"/>
        </w:rPr>
        <w:t xml:space="preserve">    }                                        -----------   End of the source code </w:t>
      </w:r>
    </w:p>
    <w:p w:rsidR="005A7EF0" w:rsidRDefault="005A7EF0" w:rsidP="005A7EF0">
      <w:pPr>
        <w:pStyle w:val="NormalWeb"/>
        <w:shd w:val="clear" w:color="auto" w:fill="FFFFFF"/>
        <w:rPr>
          <w:rFonts w:ascii="Source Sans Pro" w:hAnsi="Source Sans Pro"/>
          <w:color w:val="222222"/>
          <w:sz w:val="25"/>
          <w:szCs w:val="25"/>
        </w:rPr>
      </w:pPr>
      <w:r>
        <w:rPr>
          <w:rStyle w:val="Strong"/>
          <w:rFonts w:ascii="Source Sans Pro" w:hAnsi="Source Sans Pro"/>
          <w:color w:val="222222"/>
          <w:sz w:val="25"/>
          <w:szCs w:val="25"/>
        </w:rPr>
        <w:t>Scenario 1:</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If A = 3, B = 9</w:t>
      </w:r>
    </w:p>
    <w:p w:rsidR="005A7EF0" w:rsidRDefault="005A7EF0" w:rsidP="005A7EF0">
      <w:pPr>
        <w:pStyle w:val="NormalWeb"/>
        <w:shd w:val="clear" w:color="auto" w:fill="FFFFFF"/>
        <w:jc w:val="center"/>
        <w:rPr>
          <w:rFonts w:ascii="Source Sans Pro" w:hAnsi="Source Sans Pro"/>
          <w:color w:val="222222"/>
          <w:sz w:val="25"/>
          <w:szCs w:val="25"/>
        </w:rPr>
      </w:pPr>
      <w:r>
        <w:rPr>
          <w:rFonts w:ascii="Source Sans Pro" w:hAnsi="Source Sans Pro"/>
          <w:noProof/>
          <w:color w:val="04B8E6"/>
          <w:sz w:val="25"/>
          <w:szCs w:val="25"/>
        </w:rPr>
        <w:lastRenderedPageBreak/>
        <w:drawing>
          <wp:inline distT="0" distB="0" distL="0" distR="0">
            <wp:extent cx="3427095" cy="1598295"/>
            <wp:effectExtent l="19050" t="0" r="1905" b="0"/>
            <wp:docPr id="22" name="Picture 22" descr="https://www.guru99.com/images/1/102518_1122_CodeCoverag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guru99.com/images/1/102518_1122_CodeCoverag2.png">
                      <a:hlinkClick r:id="rId34"/>
                    </pic:cNvPr>
                    <pic:cNvPicPr>
                      <a:picLocks noChangeAspect="1" noChangeArrowheads="1"/>
                    </pic:cNvPicPr>
                  </pic:nvPicPr>
                  <pic:blipFill>
                    <a:blip r:embed="rId35"/>
                    <a:srcRect/>
                    <a:stretch>
                      <a:fillRect/>
                    </a:stretch>
                  </pic:blipFill>
                  <pic:spPr bwMode="auto">
                    <a:xfrm>
                      <a:off x="0" y="0"/>
                      <a:ext cx="3427095" cy="1598295"/>
                    </a:xfrm>
                    <a:prstGeom prst="rect">
                      <a:avLst/>
                    </a:prstGeom>
                    <a:noFill/>
                    <a:ln w="9525">
                      <a:noFill/>
                      <a:miter lim="800000"/>
                      <a:headEnd/>
                      <a:tailEnd/>
                    </a:ln>
                  </pic:spPr>
                </pic:pic>
              </a:graphicData>
            </a:graphic>
          </wp:inline>
        </w:drawing>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The statements marked in yellow color are those which are executed as per the scenario</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Number of executed statements = 5, Total number of statements = 7</w:t>
      </w:r>
    </w:p>
    <w:p w:rsidR="005A7EF0" w:rsidRDefault="005A7EF0" w:rsidP="005A7EF0">
      <w:pPr>
        <w:pStyle w:val="NormalWeb"/>
        <w:shd w:val="clear" w:color="auto" w:fill="FFFFFF"/>
        <w:rPr>
          <w:rFonts w:ascii="Source Sans Pro" w:hAnsi="Source Sans Pro"/>
          <w:color w:val="222222"/>
          <w:sz w:val="25"/>
          <w:szCs w:val="25"/>
        </w:rPr>
      </w:pPr>
      <w:r>
        <w:rPr>
          <w:rFonts w:ascii="Source Sans Pro" w:hAnsi="Source Sans Pro"/>
          <w:color w:val="222222"/>
          <w:sz w:val="25"/>
          <w:szCs w:val="25"/>
        </w:rPr>
        <w:t>Statement Coverage: 5/7 = 71%</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b/>
          <w:bCs/>
          <w:color w:val="222222"/>
        </w:rPr>
        <w:t>Scenario 2:</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If A = -3, B = -9</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427095" cy="1598295"/>
            <wp:effectExtent l="19050" t="0" r="1905" b="0"/>
            <wp:docPr id="25" name="Picture 25" descr="https://www.guru99.com/images/1/102518_1122_CodeCoverag4.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guru99.com/images/1/102518_1122_CodeCoverag4.png">
                      <a:hlinkClick r:id="rId36"/>
                    </pic:cNvPr>
                    <pic:cNvPicPr>
                      <a:picLocks noChangeAspect="1" noChangeArrowheads="1"/>
                    </pic:cNvPicPr>
                  </pic:nvPicPr>
                  <pic:blipFill>
                    <a:blip r:embed="rId37"/>
                    <a:srcRect/>
                    <a:stretch>
                      <a:fillRect/>
                    </a:stretch>
                  </pic:blipFill>
                  <pic:spPr bwMode="auto">
                    <a:xfrm>
                      <a:off x="0" y="0"/>
                      <a:ext cx="3427095" cy="1598295"/>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The statements marked in yellow color are those which are executed as per the scenario.</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Number of executed statements = 6</w:t>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Total number of statements = 7</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5055870" cy="607060"/>
            <wp:effectExtent l="19050" t="0" r="0" b="0"/>
            <wp:docPr id="26" name="Picture 26" descr="https://www.guru99.com/images/jsp/030116_0814_LearnStatem6.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guru99.com/images/jsp/030116_0814_LearnStatem6.png">
                      <a:hlinkClick r:id="rId38"/>
                    </pic:cNvPr>
                    <pic:cNvPicPr>
                      <a:picLocks noChangeAspect="1" noChangeArrowheads="1"/>
                    </pic:cNvPicPr>
                  </pic:nvPicPr>
                  <pic:blipFill>
                    <a:blip r:embed="rId39"/>
                    <a:srcRect/>
                    <a:stretch>
                      <a:fillRect/>
                    </a:stretch>
                  </pic:blipFill>
                  <pic:spPr bwMode="auto">
                    <a:xfrm>
                      <a:off x="0" y="0"/>
                      <a:ext cx="5055870" cy="607060"/>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Statement Coverage: 6/7 = 85%</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811270" cy="507365"/>
            <wp:effectExtent l="19050" t="0" r="0" b="0"/>
            <wp:docPr id="27" name="Picture 27" descr="https://www.guru99.com/images/jsp/030116_0814_LearnStatem3.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guru99.com/images/jsp/030116_0814_LearnStatem3.png">
                      <a:hlinkClick r:id="rId40"/>
                    </pic:cNvPr>
                    <pic:cNvPicPr>
                      <a:picLocks noChangeAspect="1" noChangeArrowheads="1"/>
                    </pic:cNvPicPr>
                  </pic:nvPicPr>
                  <pic:blipFill>
                    <a:blip r:embed="rId41"/>
                    <a:srcRect/>
                    <a:stretch>
                      <a:fillRect/>
                    </a:stretch>
                  </pic:blipFill>
                  <pic:spPr bwMode="auto">
                    <a:xfrm>
                      <a:off x="0" y="0"/>
                      <a:ext cx="3811270" cy="507365"/>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lastRenderedPageBreak/>
        <w:t>But overall if you see, all the statements are being covered by 2</w:t>
      </w:r>
      <w:r w:rsidRPr="009B714D">
        <w:rPr>
          <w:rFonts w:ascii="Source Sans Pro" w:eastAsia="Times New Roman" w:hAnsi="Source Sans Pro" w:cs="Times New Roman"/>
          <w:color w:val="222222"/>
          <w:vertAlign w:val="superscript"/>
        </w:rPr>
        <w:t>nd</w:t>
      </w:r>
      <w:r w:rsidRPr="009B714D">
        <w:rPr>
          <w:rFonts w:ascii="Source Sans Pro" w:eastAsia="Times New Roman" w:hAnsi="Source Sans Pro" w:cs="Times New Roman"/>
          <w:color w:val="222222"/>
        </w:rPr>
        <w:t> </w:t>
      </w:r>
      <w:proofErr w:type="gramStart"/>
      <w:r w:rsidRPr="009B714D">
        <w:rPr>
          <w:rFonts w:ascii="Source Sans Pro" w:eastAsia="Times New Roman" w:hAnsi="Source Sans Pro" w:cs="Times New Roman"/>
          <w:color w:val="222222"/>
        </w:rPr>
        <w:t>scenario's</w:t>
      </w:r>
      <w:proofErr w:type="gramEnd"/>
      <w:r w:rsidRPr="009B714D">
        <w:rPr>
          <w:rFonts w:ascii="Source Sans Pro" w:eastAsia="Times New Roman" w:hAnsi="Source Sans Pro" w:cs="Times New Roman"/>
          <w:color w:val="222222"/>
        </w:rPr>
        <w:t xml:space="preserve"> considered. So we can conclude that overall statement coverage is 100%.</w:t>
      </w:r>
    </w:p>
    <w:p w:rsidR="009B714D" w:rsidRPr="009B714D" w:rsidRDefault="009B714D" w:rsidP="009B714D">
      <w:pPr>
        <w:shd w:val="clear" w:color="auto" w:fill="FFFFFF"/>
        <w:spacing w:before="100" w:beforeAutospacing="1"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04B8E6"/>
        </w:rPr>
        <w:drawing>
          <wp:inline distT="0" distB="0" distL="0" distR="0">
            <wp:extent cx="3811270" cy="584200"/>
            <wp:effectExtent l="19050" t="0" r="0" b="0"/>
            <wp:docPr id="28" name="Picture 28" descr="https://www.guru99.com/images/jsp/030116_0814_LearnStatem4.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uru99.com/images/jsp/030116_0814_LearnStatem4.png">
                      <a:hlinkClick r:id="rId42"/>
                    </pic:cNvPr>
                    <pic:cNvPicPr>
                      <a:picLocks noChangeAspect="1" noChangeArrowheads="1"/>
                    </pic:cNvPicPr>
                  </pic:nvPicPr>
                  <pic:blipFill>
                    <a:blip r:embed="rId43"/>
                    <a:srcRect/>
                    <a:stretch>
                      <a:fillRect/>
                    </a:stretch>
                  </pic:blipFill>
                  <pic:spPr bwMode="auto">
                    <a:xfrm>
                      <a:off x="0" y="0"/>
                      <a:ext cx="3811270" cy="584200"/>
                    </a:xfrm>
                    <a:prstGeom prst="rect">
                      <a:avLst/>
                    </a:prstGeom>
                    <a:noFill/>
                    <a:ln w="9525">
                      <a:noFill/>
                      <a:miter lim="800000"/>
                      <a:headEnd/>
                      <a:tailEnd/>
                    </a:ln>
                  </pic:spPr>
                </pic:pic>
              </a:graphicData>
            </a:graphic>
          </wp:inline>
        </w:drawing>
      </w:r>
    </w:p>
    <w:p w:rsidR="009B714D" w:rsidRPr="009B714D" w:rsidRDefault="009B714D" w:rsidP="009B714D">
      <w:p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b/>
          <w:bCs/>
          <w:color w:val="222222"/>
        </w:rPr>
        <w:t>What is covered by Statement Coverage?</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Unused Statements</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Dead Code</w:t>
      </w:r>
    </w:p>
    <w:p w:rsidR="009B714D" w:rsidRPr="009B714D" w:rsidRDefault="009B714D" w:rsidP="009B714D">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9B714D">
        <w:rPr>
          <w:rFonts w:ascii="Source Sans Pro" w:eastAsia="Times New Roman" w:hAnsi="Source Sans Pro" w:cs="Times New Roman"/>
          <w:color w:val="222222"/>
        </w:rPr>
        <w:t>Unused Branches</w:t>
      </w:r>
    </w:p>
    <w:p w:rsidR="00D24FBD" w:rsidRDefault="00D24FBD" w:rsidP="00812749">
      <w:pPr>
        <w:shd w:val="clear" w:color="auto" w:fill="FFFFFF"/>
        <w:spacing w:after="0" w:line="240" w:lineRule="auto"/>
        <w:textAlignment w:val="baseline"/>
        <w:outlineLvl w:val="0"/>
      </w:pPr>
    </w:p>
    <w:sectPr w:rsidR="00D24FBD" w:rsidSect="00100C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814"/>
    <w:multiLevelType w:val="multilevel"/>
    <w:tmpl w:val="40CC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340DD"/>
    <w:multiLevelType w:val="multilevel"/>
    <w:tmpl w:val="282A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C4B3B"/>
    <w:multiLevelType w:val="multilevel"/>
    <w:tmpl w:val="912E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D58CA"/>
    <w:multiLevelType w:val="multilevel"/>
    <w:tmpl w:val="0FF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27E17"/>
    <w:multiLevelType w:val="hybridMultilevel"/>
    <w:tmpl w:val="215A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9E065A"/>
    <w:multiLevelType w:val="multilevel"/>
    <w:tmpl w:val="D3CA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C06EB"/>
    <w:multiLevelType w:val="multilevel"/>
    <w:tmpl w:val="497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756AB7"/>
    <w:multiLevelType w:val="multilevel"/>
    <w:tmpl w:val="95A6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827146"/>
    <w:multiLevelType w:val="multilevel"/>
    <w:tmpl w:val="C99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E412B"/>
    <w:multiLevelType w:val="multilevel"/>
    <w:tmpl w:val="A5E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756044"/>
    <w:multiLevelType w:val="multilevel"/>
    <w:tmpl w:val="D53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3224E5"/>
    <w:multiLevelType w:val="multilevel"/>
    <w:tmpl w:val="4F20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D63B5A"/>
    <w:multiLevelType w:val="multilevel"/>
    <w:tmpl w:val="3E20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10"/>
  </w:num>
  <w:num w:numId="4">
    <w:abstractNumId w:val="6"/>
  </w:num>
  <w:num w:numId="5">
    <w:abstractNumId w:val="3"/>
  </w:num>
  <w:num w:numId="6">
    <w:abstractNumId w:val="4"/>
  </w:num>
  <w:num w:numId="7">
    <w:abstractNumId w:val="9"/>
  </w:num>
  <w:num w:numId="8">
    <w:abstractNumId w:val="7"/>
  </w:num>
  <w:num w:numId="9">
    <w:abstractNumId w:val="2"/>
  </w:num>
  <w:num w:numId="10">
    <w:abstractNumId w:val="1"/>
  </w:num>
  <w:num w:numId="11">
    <w:abstractNumId w:val="5"/>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B31726"/>
    <w:rsid w:val="00012D0F"/>
    <w:rsid w:val="00023481"/>
    <w:rsid w:val="0003784A"/>
    <w:rsid w:val="00100C1A"/>
    <w:rsid w:val="001239E8"/>
    <w:rsid w:val="00194AF0"/>
    <w:rsid w:val="001A660A"/>
    <w:rsid w:val="00290702"/>
    <w:rsid w:val="002B1F2D"/>
    <w:rsid w:val="003130AA"/>
    <w:rsid w:val="00333247"/>
    <w:rsid w:val="00353A97"/>
    <w:rsid w:val="00383657"/>
    <w:rsid w:val="004520EB"/>
    <w:rsid w:val="004623AF"/>
    <w:rsid w:val="004D0BE7"/>
    <w:rsid w:val="005A4821"/>
    <w:rsid w:val="005A7EF0"/>
    <w:rsid w:val="00606B2C"/>
    <w:rsid w:val="0067080B"/>
    <w:rsid w:val="00812749"/>
    <w:rsid w:val="00980751"/>
    <w:rsid w:val="009A5348"/>
    <w:rsid w:val="009B714D"/>
    <w:rsid w:val="009C468F"/>
    <w:rsid w:val="00AB1A6C"/>
    <w:rsid w:val="00AB624C"/>
    <w:rsid w:val="00B23A36"/>
    <w:rsid w:val="00B31726"/>
    <w:rsid w:val="00B4272A"/>
    <w:rsid w:val="00B4337E"/>
    <w:rsid w:val="00B879BA"/>
    <w:rsid w:val="00BF35A4"/>
    <w:rsid w:val="00C67D9D"/>
    <w:rsid w:val="00C85608"/>
    <w:rsid w:val="00CC6E3D"/>
    <w:rsid w:val="00D12DCE"/>
    <w:rsid w:val="00D24FBD"/>
    <w:rsid w:val="00DB489D"/>
    <w:rsid w:val="00DC2F6D"/>
    <w:rsid w:val="00E20C9A"/>
    <w:rsid w:val="00E850A2"/>
    <w:rsid w:val="00E9745F"/>
    <w:rsid w:val="00F34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C1A"/>
  </w:style>
  <w:style w:type="paragraph" w:styleId="Heading1">
    <w:name w:val="heading 1"/>
    <w:basedOn w:val="Normal"/>
    <w:link w:val="Heading1Char"/>
    <w:uiPriority w:val="9"/>
    <w:qFormat/>
    <w:rsid w:val="00123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0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46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4F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39E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879BA"/>
    <w:rPr>
      <w:color w:val="0000FF"/>
      <w:u w:val="single"/>
    </w:rPr>
  </w:style>
  <w:style w:type="character" w:styleId="Strong">
    <w:name w:val="Strong"/>
    <w:basedOn w:val="DefaultParagraphFont"/>
    <w:uiPriority w:val="22"/>
    <w:qFormat/>
    <w:rsid w:val="001A660A"/>
    <w:rPr>
      <w:b/>
      <w:bCs/>
    </w:rPr>
  </w:style>
  <w:style w:type="paragraph" w:styleId="ListParagraph">
    <w:name w:val="List Paragraph"/>
    <w:basedOn w:val="Normal"/>
    <w:uiPriority w:val="34"/>
    <w:qFormat/>
    <w:rsid w:val="009C468F"/>
    <w:pPr>
      <w:ind w:left="720"/>
      <w:contextualSpacing/>
    </w:pPr>
  </w:style>
  <w:style w:type="character" w:customStyle="1" w:styleId="Heading3Char">
    <w:name w:val="Heading 3 Char"/>
    <w:basedOn w:val="DefaultParagraphFont"/>
    <w:link w:val="Heading3"/>
    <w:uiPriority w:val="9"/>
    <w:semiHidden/>
    <w:rsid w:val="009C468F"/>
    <w:rPr>
      <w:rFonts w:asciiTheme="majorHAnsi" w:eastAsiaTheme="majorEastAsia" w:hAnsiTheme="majorHAnsi" w:cstheme="majorBidi"/>
      <w:b/>
      <w:bCs/>
      <w:color w:val="4F81BD" w:themeColor="accent1"/>
    </w:rPr>
  </w:style>
  <w:style w:type="character" w:customStyle="1" w:styleId="ezoic-ad">
    <w:name w:val="ezoic-ad"/>
    <w:basedOn w:val="DefaultParagraphFont"/>
    <w:rsid w:val="009C468F"/>
  </w:style>
  <w:style w:type="paragraph" w:customStyle="1" w:styleId="entry-meta">
    <w:name w:val="entry-meta"/>
    <w:basedOn w:val="Normal"/>
    <w:rsid w:val="009C46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C468F"/>
  </w:style>
  <w:style w:type="character" w:customStyle="1" w:styleId="entry-author-name">
    <w:name w:val="entry-author-name"/>
    <w:basedOn w:val="DefaultParagraphFont"/>
    <w:rsid w:val="009C468F"/>
  </w:style>
  <w:style w:type="character" w:customStyle="1" w:styleId="entry-comments-link">
    <w:name w:val="entry-comments-link"/>
    <w:basedOn w:val="DefaultParagraphFont"/>
    <w:rsid w:val="009C468F"/>
  </w:style>
  <w:style w:type="paragraph" w:styleId="BalloonText">
    <w:name w:val="Balloon Text"/>
    <w:basedOn w:val="Normal"/>
    <w:link w:val="BalloonTextChar"/>
    <w:uiPriority w:val="99"/>
    <w:semiHidden/>
    <w:unhideWhenUsed/>
    <w:rsid w:val="009C4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68F"/>
    <w:rPr>
      <w:rFonts w:ascii="Tahoma" w:hAnsi="Tahoma" w:cs="Tahoma"/>
      <w:sz w:val="16"/>
      <w:szCs w:val="16"/>
    </w:rPr>
  </w:style>
  <w:style w:type="character" w:customStyle="1" w:styleId="Heading2Char">
    <w:name w:val="Heading 2 Char"/>
    <w:basedOn w:val="DefaultParagraphFont"/>
    <w:link w:val="Heading2"/>
    <w:uiPriority w:val="9"/>
    <w:semiHidden/>
    <w:rsid w:val="0098075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80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7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6340951">
      <w:bodyDiv w:val="1"/>
      <w:marLeft w:val="0"/>
      <w:marRight w:val="0"/>
      <w:marTop w:val="0"/>
      <w:marBottom w:val="0"/>
      <w:divBdr>
        <w:top w:val="none" w:sz="0" w:space="0" w:color="auto"/>
        <w:left w:val="none" w:sz="0" w:space="0" w:color="auto"/>
        <w:bottom w:val="none" w:sz="0" w:space="0" w:color="auto"/>
        <w:right w:val="none" w:sz="0" w:space="0" w:color="auto"/>
      </w:divBdr>
    </w:div>
    <w:div w:id="260994226">
      <w:bodyDiv w:val="1"/>
      <w:marLeft w:val="0"/>
      <w:marRight w:val="0"/>
      <w:marTop w:val="0"/>
      <w:marBottom w:val="0"/>
      <w:divBdr>
        <w:top w:val="none" w:sz="0" w:space="0" w:color="auto"/>
        <w:left w:val="none" w:sz="0" w:space="0" w:color="auto"/>
        <w:bottom w:val="none" w:sz="0" w:space="0" w:color="auto"/>
        <w:right w:val="none" w:sz="0" w:space="0" w:color="auto"/>
      </w:divBdr>
    </w:div>
    <w:div w:id="392773755">
      <w:bodyDiv w:val="1"/>
      <w:marLeft w:val="0"/>
      <w:marRight w:val="0"/>
      <w:marTop w:val="0"/>
      <w:marBottom w:val="0"/>
      <w:divBdr>
        <w:top w:val="none" w:sz="0" w:space="0" w:color="auto"/>
        <w:left w:val="none" w:sz="0" w:space="0" w:color="auto"/>
        <w:bottom w:val="none" w:sz="0" w:space="0" w:color="auto"/>
        <w:right w:val="none" w:sz="0" w:space="0" w:color="auto"/>
      </w:divBdr>
    </w:div>
    <w:div w:id="403459129">
      <w:bodyDiv w:val="1"/>
      <w:marLeft w:val="0"/>
      <w:marRight w:val="0"/>
      <w:marTop w:val="0"/>
      <w:marBottom w:val="0"/>
      <w:divBdr>
        <w:top w:val="none" w:sz="0" w:space="0" w:color="auto"/>
        <w:left w:val="none" w:sz="0" w:space="0" w:color="auto"/>
        <w:bottom w:val="none" w:sz="0" w:space="0" w:color="auto"/>
        <w:right w:val="none" w:sz="0" w:space="0" w:color="auto"/>
      </w:divBdr>
    </w:div>
    <w:div w:id="408041110">
      <w:bodyDiv w:val="1"/>
      <w:marLeft w:val="0"/>
      <w:marRight w:val="0"/>
      <w:marTop w:val="0"/>
      <w:marBottom w:val="0"/>
      <w:divBdr>
        <w:top w:val="none" w:sz="0" w:space="0" w:color="auto"/>
        <w:left w:val="none" w:sz="0" w:space="0" w:color="auto"/>
        <w:bottom w:val="none" w:sz="0" w:space="0" w:color="auto"/>
        <w:right w:val="none" w:sz="0" w:space="0" w:color="auto"/>
      </w:divBdr>
      <w:divsChild>
        <w:div w:id="1966038193">
          <w:marLeft w:val="0"/>
          <w:marRight w:val="0"/>
          <w:marTop w:val="0"/>
          <w:marBottom w:val="0"/>
          <w:divBdr>
            <w:top w:val="none" w:sz="0" w:space="0" w:color="auto"/>
            <w:left w:val="none" w:sz="0" w:space="0" w:color="auto"/>
            <w:bottom w:val="none" w:sz="0" w:space="0" w:color="auto"/>
            <w:right w:val="none" w:sz="0" w:space="0" w:color="auto"/>
          </w:divBdr>
          <w:divsChild>
            <w:div w:id="2022318303">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472792671">
      <w:bodyDiv w:val="1"/>
      <w:marLeft w:val="0"/>
      <w:marRight w:val="0"/>
      <w:marTop w:val="0"/>
      <w:marBottom w:val="0"/>
      <w:divBdr>
        <w:top w:val="none" w:sz="0" w:space="0" w:color="auto"/>
        <w:left w:val="none" w:sz="0" w:space="0" w:color="auto"/>
        <w:bottom w:val="none" w:sz="0" w:space="0" w:color="auto"/>
        <w:right w:val="none" w:sz="0" w:space="0" w:color="auto"/>
      </w:divBdr>
    </w:div>
    <w:div w:id="593174982">
      <w:bodyDiv w:val="1"/>
      <w:marLeft w:val="0"/>
      <w:marRight w:val="0"/>
      <w:marTop w:val="0"/>
      <w:marBottom w:val="0"/>
      <w:divBdr>
        <w:top w:val="none" w:sz="0" w:space="0" w:color="auto"/>
        <w:left w:val="none" w:sz="0" w:space="0" w:color="auto"/>
        <w:bottom w:val="none" w:sz="0" w:space="0" w:color="auto"/>
        <w:right w:val="none" w:sz="0" w:space="0" w:color="auto"/>
      </w:divBdr>
    </w:div>
    <w:div w:id="612172537">
      <w:bodyDiv w:val="1"/>
      <w:marLeft w:val="0"/>
      <w:marRight w:val="0"/>
      <w:marTop w:val="0"/>
      <w:marBottom w:val="0"/>
      <w:divBdr>
        <w:top w:val="none" w:sz="0" w:space="0" w:color="auto"/>
        <w:left w:val="none" w:sz="0" w:space="0" w:color="auto"/>
        <w:bottom w:val="none" w:sz="0" w:space="0" w:color="auto"/>
        <w:right w:val="none" w:sz="0" w:space="0" w:color="auto"/>
      </w:divBdr>
    </w:div>
    <w:div w:id="657078658">
      <w:bodyDiv w:val="1"/>
      <w:marLeft w:val="0"/>
      <w:marRight w:val="0"/>
      <w:marTop w:val="0"/>
      <w:marBottom w:val="0"/>
      <w:divBdr>
        <w:top w:val="none" w:sz="0" w:space="0" w:color="auto"/>
        <w:left w:val="none" w:sz="0" w:space="0" w:color="auto"/>
        <w:bottom w:val="none" w:sz="0" w:space="0" w:color="auto"/>
        <w:right w:val="none" w:sz="0" w:space="0" w:color="auto"/>
      </w:divBdr>
    </w:div>
    <w:div w:id="770512937">
      <w:bodyDiv w:val="1"/>
      <w:marLeft w:val="0"/>
      <w:marRight w:val="0"/>
      <w:marTop w:val="0"/>
      <w:marBottom w:val="0"/>
      <w:divBdr>
        <w:top w:val="none" w:sz="0" w:space="0" w:color="auto"/>
        <w:left w:val="none" w:sz="0" w:space="0" w:color="auto"/>
        <w:bottom w:val="none" w:sz="0" w:space="0" w:color="auto"/>
        <w:right w:val="none" w:sz="0" w:space="0" w:color="auto"/>
      </w:divBdr>
    </w:div>
    <w:div w:id="1005743979">
      <w:bodyDiv w:val="1"/>
      <w:marLeft w:val="0"/>
      <w:marRight w:val="0"/>
      <w:marTop w:val="0"/>
      <w:marBottom w:val="0"/>
      <w:divBdr>
        <w:top w:val="none" w:sz="0" w:space="0" w:color="auto"/>
        <w:left w:val="none" w:sz="0" w:space="0" w:color="auto"/>
        <w:bottom w:val="none" w:sz="0" w:space="0" w:color="auto"/>
        <w:right w:val="none" w:sz="0" w:space="0" w:color="auto"/>
      </w:divBdr>
    </w:div>
    <w:div w:id="1114448958">
      <w:bodyDiv w:val="1"/>
      <w:marLeft w:val="0"/>
      <w:marRight w:val="0"/>
      <w:marTop w:val="0"/>
      <w:marBottom w:val="0"/>
      <w:divBdr>
        <w:top w:val="none" w:sz="0" w:space="0" w:color="auto"/>
        <w:left w:val="none" w:sz="0" w:space="0" w:color="auto"/>
        <w:bottom w:val="none" w:sz="0" w:space="0" w:color="auto"/>
        <w:right w:val="none" w:sz="0" w:space="0" w:color="auto"/>
      </w:divBdr>
    </w:div>
    <w:div w:id="1387414692">
      <w:bodyDiv w:val="1"/>
      <w:marLeft w:val="0"/>
      <w:marRight w:val="0"/>
      <w:marTop w:val="0"/>
      <w:marBottom w:val="0"/>
      <w:divBdr>
        <w:top w:val="none" w:sz="0" w:space="0" w:color="auto"/>
        <w:left w:val="none" w:sz="0" w:space="0" w:color="auto"/>
        <w:bottom w:val="none" w:sz="0" w:space="0" w:color="auto"/>
        <w:right w:val="none" w:sz="0" w:space="0" w:color="auto"/>
      </w:divBdr>
    </w:div>
    <w:div w:id="1961909259">
      <w:bodyDiv w:val="1"/>
      <w:marLeft w:val="0"/>
      <w:marRight w:val="0"/>
      <w:marTop w:val="0"/>
      <w:marBottom w:val="0"/>
      <w:divBdr>
        <w:top w:val="none" w:sz="0" w:space="0" w:color="auto"/>
        <w:left w:val="none" w:sz="0" w:space="0" w:color="auto"/>
        <w:bottom w:val="none" w:sz="0" w:space="0" w:color="auto"/>
        <w:right w:val="none" w:sz="0" w:space="0" w:color="auto"/>
      </w:divBdr>
    </w:div>
    <w:div w:id="199059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meter.apache.org/" TargetMode="External"/><Relationship Id="rId13" Type="http://schemas.openxmlformats.org/officeDocument/2006/relationships/image" Target="media/image2.png"/><Relationship Id="rId18" Type="http://schemas.openxmlformats.org/officeDocument/2006/relationships/hyperlink" Target="https://www.softwaretestingmaterial.com/write-good-bug-report/" TargetMode="External"/><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guru99.com/images/1/102518_1122_CodeCoverag12.jpg" TargetMode="External"/><Relationship Id="rId34" Type="http://schemas.openxmlformats.org/officeDocument/2006/relationships/hyperlink" Target="https://www.guru99.com/images/1/102518_1122_CodeCoverag2.png" TargetMode="External"/><Relationship Id="rId42" Type="http://schemas.openxmlformats.org/officeDocument/2006/relationships/hyperlink" Target="https://www.guru99.com/images/jsp/030116_0814_LearnStatem4.png" TargetMode="External"/><Relationship Id="rId7" Type="http://schemas.openxmlformats.org/officeDocument/2006/relationships/hyperlink" Target="https://www.soapui.org/" TargetMode="External"/><Relationship Id="rId12" Type="http://schemas.openxmlformats.org/officeDocument/2006/relationships/hyperlink" Target="https://i2.wp.com/www.softwaretestingmaterial.com/wp-content/uploads/2018/07/PractiTest-Logo.png?ssl=1" TargetMode="External"/><Relationship Id="rId17" Type="http://schemas.openxmlformats.org/officeDocument/2006/relationships/hyperlink" Target="https://www.softwaretestingmaterial.com/test-case-template-with-explanation/" TargetMode="External"/><Relationship Id="rId25" Type="http://schemas.openxmlformats.org/officeDocument/2006/relationships/hyperlink" Target="https://www.guru99.com/images/1/102518_1122_CodeCoverag9.png" TargetMode="External"/><Relationship Id="rId33" Type="http://schemas.openxmlformats.org/officeDocument/2006/relationships/hyperlink" Target="https://www.guru99.com/white-box-testing.html" TargetMode="External"/><Relationship Id="rId38" Type="http://schemas.openxmlformats.org/officeDocument/2006/relationships/hyperlink" Target="https://www.guru99.com/images/jsp/030116_0814_LearnStatem6.png" TargetMode="External"/><Relationship Id="rId2" Type="http://schemas.openxmlformats.org/officeDocument/2006/relationships/styles" Target="styles.xml"/><Relationship Id="rId16" Type="http://schemas.openxmlformats.org/officeDocument/2006/relationships/hyperlink" Target="https://www.softwaretestingmaterial.com/test-plan/" TargetMode="External"/><Relationship Id="rId20" Type="http://schemas.openxmlformats.org/officeDocument/2006/relationships/hyperlink" Target="https://www.softwaretestingmaterial.com/test-management-tools/" TargetMode="External"/><Relationship Id="rId29" Type="http://schemas.openxmlformats.org/officeDocument/2006/relationships/hyperlink" Target="https://www.guru99.com/images/1/102518_1122_CodeCoverag11.png" TargetMode="External"/><Relationship Id="rId41"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getpostman.com/" TargetMode="Externa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hyperlink" Target="https://www.guru99.com/images/jsp/030116_0814_LearnStatem3.png" TargetMode="External"/><Relationship Id="rId45" Type="http://schemas.openxmlformats.org/officeDocument/2006/relationships/theme" Target="theme/theme1.xml"/><Relationship Id="rId5" Type="http://schemas.openxmlformats.org/officeDocument/2006/relationships/hyperlink" Target="https://www.softwaretestingmaterial.com/install-postman/" TargetMode="External"/><Relationship Id="rId15" Type="http://schemas.openxmlformats.org/officeDocument/2006/relationships/image" Target="media/image3.png"/><Relationship Id="rId23" Type="http://schemas.openxmlformats.org/officeDocument/2006/relationships/hyperlink" Target="https://www.guru99.com/images/1/102518_1122_CodeCoverag8.png" TargetMode="External"/><Relationship Id="rId28" Type="http://schemas.openxmlformats.org/officeDocument/2006/relationships/image" Target="media/image7.jpeg"/><Relationship Id="rId36" Type="http://schemas.openxmlformats.org/officeDocument/2006/relationships/hyperlink" Target="https://www.guru99.com/images/1/102518_1122_CodeCoverag4.png" TargetMode="External"/><Relationship Id="rId10" Type="http://schemas.openxmlformats.org/officeDocument/2006/relationships/hyperlink" Target="https://i2.wp.com/www.softwaretestingmaterial.com/wp-content/uploads/2018/07/Test-Management-Tools.png?ssl=1" TargetMode="External"/><Relationship Id="rId19" Type="http://schemas.openxmlformats.org/officeDocument/2006/relationships/hyperlink" Target="https://www.softwaretestingmaterial.com/generate-extent-reports/" TargetMode="External"/><Relationship Id="rId31" Type="http://schemas.openxmlformats.org/officeDocument/2006/relationships/hyperlink" Target="https://www.guru99.com/images/jsp/030116_0814_LearnStatem1.p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st-assured.io/" TargetMode="External"/><Relationship Id="rId14" Type="http://schemas.openxmlformats.org/officeDocument/2006/relationships/hyperlink" Target="https://i1.wp.com/www.softwaretestingmaterial.com/wp-content/uploads/2018/07/TestLodge-Logo.png?ssl=1" TargetMode="External"/><Relationship Id="rId22" Type="http://schemas.openxmlformats.org/officeDocument/2006/relationships/image" Target="media/image4.jpeg"/><Relationship Id="rId27" Type="http://schemas.openxmlformats.org/officeDocument/2006/relationships/hyperlink" Target="https://www.guru99.com/images/1/102518_1122_CodeCoverag14.jpg"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13</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48</cp:revision>
  <dcterms:created xsi:type="dcterms:W3CDTF">2019-08-21T00:27:00Z</dcterms:created>
  <dcterms:modified xsi:type="dcterms:W3CDTF">2019-08-21T00:48:00Z</dcterms:modified>
</cp:coreProperties>
</file>